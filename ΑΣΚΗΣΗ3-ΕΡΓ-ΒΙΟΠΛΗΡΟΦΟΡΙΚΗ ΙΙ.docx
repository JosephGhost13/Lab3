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508CE" w14:textId="3E43E1B8" w:rsidR="00B31417" w:rsidRDefault="00B31417" w:rsidP="003336BA">
      <w:pPr>
        <w:pStyle w:val="a6"/>
        <w:ind w:left="0"/>
        <w:jc w:val="center"/>
        <w:rPr>
          <w:rFonts w:ascii="Times New Roman" w:hAnsi="Times New Roman" w:cs="Times New Roman"/>
          <w:b/>
          <w:bCs/>
        </w:rPr>
      </w:pPr>
      <w:r w:rsidRPr="00B31417">
        <w:rPr>
          <w:rFonts w:ascii="Times New Roman" w:hAnsi="Times New Roman" w:cs="Times New Roman"/>
          <w:b/>
          <w:bCs/>
        </w:rPr>
        <w:t>ΒΙΟΠΛΗΡΟΦΟΡΙΚΗ Ι</w:t>
      </w:r>
      <w:r>
        <w:rPr>
          <w:rFonts w:ascii="Times New Roman" w:hAnsi="Times New Roman" w:cs="Times New Roman"/>
          <w:b/>
          <w:bCs/>
        </w:rPr>
        <w:t>Ι</w:t>
      </w:r>
    </w:p>
    <w:p w14:paraId="57CE35AD" w14:textId="77777777" w:rsidR="00B31417" w:rsidRDefault="00B31417" w:rsidP="003336BA">
      <w:pPr>
        <w:pStyle w:val="a6"/>
        <w:ind w:left="0"/>
        <w:jc w:val="center"/>
        <w:rPr>
          <w:rFonts w:ascii="Times New Roman" w:hAnsi="Times New Roman" w:cs="Times New Roman"/>
          <w:b/>
          <w:bCs/>
        </w:rPr>
      </w:pPr>
    </w:p>
    <w:p w14:paraId="75899B80" w14:textId="32D67227" w:rsidR="00B31417" w:rsidRDefault="00B31417" w:rsidP="003336BA">
      <w:pPr>
        <w:pStyle w:val="a6"/>
        <w:ind w:left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ΕΡΓΑΣΤΗΡΙΑΚΕΣ ΑΣΚΗΣΕΙΣ Ε.Ε 2024-2025</w:t>
      </w:r>
    </w:p>
    <w:p w14:paraId="024EA495" w14:textId="77777777" w:rsidR="00B31417" w:rsidRDefault="00B31417" w:rsidP="003336BA">
      <w:pPr>
        <w:pStyle w:val="a6"/>
        <w:jc w:val="center"/>
        <w:rPr>
          <w:rFonts w:ascii="Times New Roman" w:hAnsi="Times New Roman" w:cs="Times New Roman"/>
          <w:b/>
          <w:bCs/>
        </w:rPr>
      </w:pPr>
    </w:p>
    <w:p w14:paraId="659D70C4" w14:textId="77777777" w:rsidR="00B31417" w:rsidRPr="00457543" w:rsidRDefault="00B31417" w:rsidP="003336BA">
      <w:pPr>
        <w:pStyle w:val="a6"/>
        <w:jc w:val="center"/>
        <w:rPr>
          <w:rFonts w:ascii="Times New Roman" w:hAnsi="Times New Roman" w:cs="Times New Roman"/>
          <w:b/>
          <w:bCs/>
        </w:rPr>
      </w:pPr>
    </w:p>
    <w:p w14:paraId="33C8FC5F" w14:textId="363F59CF" w:rsidR="007213D4" w:rsidRPr="0097193F" w:rsidRDefault="003336BA" w:rsidP="003336B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ΕΡΓΑΣΤΗΡΙΑΚΗ ΑΣΚΗΣΗ</w:t>
      </w:r>
      <w:r w:rsidR="0097193F" w:rsidRPr="0097193F">
        <w:rPr>
          <w:rFonts w:ascii="Times New Roman" w:hAnsi="Times New Roman" w:cs="Times New Roman"/>
          <w:b/>
          <w:bCs/>
        </w:rPr>
        <w:t xml:space="preserve"> 3</w:t>
      </w:r>
    </w:p>
    <w:p w14:paraId="0C4410BC" w14:textId="77777777" w:rsidR="0097193F" w:rsidRPr="0097193F" w:rsidRDefault="0097193F" w:rsidP="0097193F">
      <w:pPr>
        <w:jc w:val="both"/>
        <w:rPr>
          <w:rFonts w:ascii="Times New Roman" w:hAnsi="Times New Roman" w:cs="Times New Roman"/>
          <w:b/>
          <w:bCs/>
        </w:rPr>
      </w:pPr>
    </w:p>
    <w:p w14:paraId="594768A8" w14:textId="26020A9F" w:rsidR="0097193F" w:rsidRDefault="0097193F" w:rsidP="0097193F">
      <w:pPr>
        <w:jc w:val="both"/>
        <w:rPr>
          <w:rFonts w:ascii="Times New Roman" w:hAnsi="Times New Roman" w:cs="Times New Roman"/>
          <w:b/>
          <w:bCs/>
        </w:rPr>
      </w:pPr>
      <w:r w:rsidRPr="0097193F">
        <w:rPr>
          <w:rFonts w:ascii="Times New Roman" w:hAnsi="Times New Roman" w:cs="Times New Roman"/>
          <w:b/>
          <w:bCs/>
        </w:rPr>
        <w:t xml:space="preserve">Α) Ανάλυση γονιδιακής έκφρασης με το </w:t>
      </w:r>
      <w:r w:rsidRPr="0097193F">
        <w:rPr>
          <w:rFonts w:ascii="Times New Roman" w:hAnsi="Times New Roman" w:cs="Times New Roman"/>
          <w:b/>
          <w:bCs/>
          <w:lang w:val="en-US"/>
        </w:rPr>
        <w:t>GEO</w:t>
      </w:r>
      <w:r w:rsidRPr="0097193F">
        <w:rPr>
          <w:rFonts w:ascii="Times New Roman" w:hAnsi="Times New Roman" w:cs="Times New Roman"/>
          <w:b/>
          <w:bCs/>
        </w:rPr>
        <w:t>2</w:t>
      </w:r>
      <w:r w:rsidRPr="0097193F">
        <w:rPr>
          <w:rFonts w:ascii="Times New Roman" w:hAnsi="Times New Roman" w:cs="Times New Roman"/>
          <w:b/>
          <w:bCs/>
          <w:lang w:val="en-US"/>
        </w:rPr>
        <w:t>R</w:t>
      </w:r>
      <w:r w:rsidRPr="0097193F">
        <w:rPr>
          <w:rFonts w:ascii="Times New Roman" w:hAnsi="Times New Roman" w:cs="Times New Roman"/>
          <w:b/>
          <w:bCs/>
        </w:rPr>
        <w:t xml:space="preserve"> και ανάλυση εμπλουτισμού με το </w:t>
      </w:r>
      <w:proofErr w:type="spellStart"/>
      <w:r w:rsidRPr="0097193F">
        <w:rPr>
          <w:rFonts w:ascii="Times New Roman" w:hAnsi="Times New Roman" w:cs="Times New Roman"/>
          <w:b/>
          <w:bCs/>
          <w:lang w:val="en-US"/>
        </w:rPr>
        <w:t>gProfiler</w:t>
      </w:r>
      <w:proofErr w:type="spellEnd"/>
    </w:p>
    <w:p w14:paraId="25D631F9" w14:textId="2B92C829" w:rsidR="0097193F" w:rsidRPr="00B31417" w:rsidRDefault="0097193F" w:rsidP="0097193F">
      <w:pPr>
        <w:jc w:val="both"/>
        <w:rPr>
          <w:rFonts w:ascii="Times New Roman" w:hAnsi="Times New Roman" w:cs="Times New Roman"/>
        </w:rPr>
      </w:pPr>
      <w:r w:rsidRPr="0097193F">
        <w:rPr>
          <w:rFonts w:ascii="Times New Roman" w:hAnsi="Times New Roman" w:cs="Times New Roman"/>
        </w:rPr>
        <w:t xml:space="preserve">α) </w:t>
      </w:r>
      <w:r>
        <w:rPr>
          <w:rFonts w:ascii="Times New Roman" w:hAnsi="Times New Roman" w:cs="Times New Roman"/>
        </w:rPr>
        <w:t xml:space="preserve">Μεταβείτε στην </w:t>
      </w:r>
      <w:r w:rsidR="00F72804">
        <w:rPr>
          <w:rFonts w:ascii="Times New Roman" w:hAnsi="Times New Roman" w:cs="Times New Roman"/>
        </w:rPr>
        <w:t>ιστο</w:t>
      </w:r>
      <w:r>
        <w:rPr>
          <w:rFonts w:ascii="Times New Roman" w:hAnsi="Times New Roman" w:cs="Times New Roman"/>
        </w:rPr>
        <w:t>σελίδα τ</w:t>
      </w:r>
      <w:r w:rsidR="00F72804">
        <w:rPr>
          <w:rFonts w:ascii="Times New Roman" w:hAnsi="Times New Roman" w:cs="Times New Roman"/>
        </w:rPr>
        <w:t>ου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GEO</w:t>
      </w:r>
      <w:r w:rsidR="00B31417" w:rsidRPr="00B31417">
        <w:rPr>
          <w:rFonts w:ascii="Times New Roman" w:hAnsi="Times New Roman" w:cs="Times New Roman"/>
        </w:rPr>
        <w:t>2</w:t>
      </w:r>
      <w:r w:rsidR="00B31417">
        <w:rPr>
          <w:rFonts w:ascii="Times New Roman" w:hAnsi="Times New Roman" w:cs="Times New Roman"/>
          <w:lang w:val="en-US"/>
        </w:rPr>
        <w:t>R</w:t>
      </w:r>
      <w:r w:rsidRPr="0097193F">
        <w:rPr>
          <w:rFonts w:ascii="Times New Roman" w:hAnsi="Times New Roman" w:cs="Times New Roman"/>
        </w:rPr>
        <w:t xml:space="preserve"> </w:t>
      </w:r>
      <w:r w:rsidR="00F72804">
        <w:rPr>
          <w:rFonts w:ascii="Times New Roman" w:hAnsi="Times New Roman" w:cs="Times New Roman"/>
        </w:rPr>
        <w:t>(</w:t>
      </w:r>
      <w:r w:rsidR="001F58CB">
        <w:rPr>
          <w:rFonts w:ascii="Times New Roman" w:hAnsi="Times New Roman" w:cs="Times New Roman"/>
        </w:rPr>
        <w:fldChar w:fldCharType="begin"/>
      </w:r>
      <w:ins w:id="0" w:author="ΜΑΝΙΟΣ ΓΕΩΡΓΙΟΣ" w:date="2025-05-11T17:53:00Z" w16du:dateUtc="2025-05-11T14:53:00Z">
        <w:r w:rsidR="001F58CB">
          <w:rPr>
            <w:rFonts w:ascii="Times New Roman" w:hAnsi="Times New Roman" w:cs="Times New Roman"/>
          </w:rPr>
          <w:instrText>HYPERLINK "</w:instrText>
        </w:r>
      </w:ins>
      <w:r w:rsidR="001F58CB" w:rsidRPr="001F58CB">
        <w:rPr>
          <w:rFonts w:ascii="Times New Roman" w:hAnsi="Times New Roman" w:cs="Times New Roman"/>
        </w:rPr>
        <w:instrText>https://www.ncbi.nlm.nih.gov/geo/geo2r/</w:instrText>
      </w:r>
      <w:ins w:id="1" w:author="ΜΑΝΙΟΣ ΓΕΩΡΓΙΟΣ" w:date="2025-05-11T17:53:00Z" w16du:dateUtc="2025-05-11T14:53:00Z">
        <w:r w:rsidR="001F58CB">
          <w:rPr>
            <w:rFonts w:ascii="Times New Roman" w:hAnsi="Times New Roman" w:cs="Times New Roman"/>
          </w:rPr>
          <w:instrText>"</w:instrText>
        </w:r>
      </w:ins>
      <w:r w:rsidR="001F58CB">
        <w:rPr>
          <w:rFonts w:ascii="Times New Roman" w:hAnsi="Times New Roman" w:cs="Times New Roman"/>
        </w:rPr>
        <w:fldChar w:fldCharType="separate"/>
      </w:r>
      <w:r w:rsidR="001F58CB" w:rsidRPr="0003752D">
        <w:rPr>
          <w:rStyle w:val="-"/>
          <w:rFonts w:ascii="Times New Roman" w:hAnsi="Times New Roman" w:cs="Times New Roman"/>
        </w:rPr>
        <w:t>h</w:t>
      </w:r>
      <w:r w:rsidR="001F58CB" w:rsidRPr="0003752D">
        <w:rPr>
          <w:rStyle w:val="-"/>
          <w:rFonts w:ascii="Times New Roman" w:hAnsi="Times New Roman" w:cs="Times New Roman"/>
        </w:rPr>
        <w:t>t</w:t>
      </w:r>
      <w:r w:rsidR="001F58CB" w:rsidRPr="0003752D">
        <w:rPr>
          <w:rStyle w:val="-"/>
          <w:rFonts w:ascii="Times New Roman" w:hAnsi="Times New Roman" w:cs="Times New Roman"/>
        </w:rPr>
        <w:t>tps://www.ncbi.nlm.nih.gov/geo/geo2r/</w:t>
      </w:r>
      <w:r w:rsidR="001F58CB">
        <w:rPr>
          <w:rFonts w:ascii="Times New Roman" w:hAnsi="Times New Roman" w:cs="Times New Roman"/>
        </w:rPr>
        <w:fldChar w:fldCharType="end"/>
      </w:r>
      <w:r w:rsidR="001F58CB" w:rsidRPr="001F58CB">
        <w:rPr>
          <w:rFonts w:ascii="Times New Roman" w:hAnsi="Times New Roman" w:cs="Times New Roman"/>
        </w:rPr>
        <w:t xml:space="preserve"> </w:t>
      </w:r>
      <w:r w:rsidR="00F72804" w:rsidRPr="001F58CB">
        <w:rPr>
          <w:rFonts w:ascii="Times New Roman" w:hAnsi="Times New Roman" w:cs="Times New Roman"/>
        </w:rPr>
        <w:t>)</w:t>
      </w:r>
    </w:p>
    <w:p w14:paraId="15DBB7FE" w14:textId="5003FA1E" w:rsidR="0097193F" w:rsidRPr="0097193F" w:rsidRDefault="0097193F" w:rsidP="0097193F">
      <w:pPr>
        <w:jc w:val="both"/>
        <w:rPr>
          <w:rFonts w:ascii="Times New Roman" w:hAnsi="Times New Roman" w:cs="Times New Roman"/>
        </w:rPr>
      </w:pPr>
      <w:r w:rsidRPr="0097193F">
        <w:rPr>
          <w:rFonts w:ascii="Times New Roman" w:hAnsi="Times New Roman" w:cs="Times New Roman"/>
        </w:rPr>
        <w:t xml:space="preserve">β) </w:t>
      </w:r>
      <w:r w:rsidR="006308D4">
        <w:rPr>
          <w:rFonts w:ascii="Times New Roman" w:hAnsi="Times New Roman" w:cs="Times New Roman"/>
        </w:rPr>
        <w:t>Π</w:t>
      </w:r>
      <w:r w:rsidR="006308D4">
        <w:rPr>
          <w:rFonts w:ascii="Times New Roman" w:hAnsi="Times New Roman" w:cs="Times New Roman"/>
        </w:rPr>
        <w:t xml:space="preserve">ραγματοποιήστε </w:t>
      </w:r>
      <w:r>
        <w:rPr>
          <w:rFonts w:ascii="Times New Roman" w:hAnsi="Times New Roman" w:cs="Times New Roman"/>
        </w:rPr>
        <w:t>ανάλυση διαφορικής έκφρασης (</w:t>
      </w:r>
      <w:r>
        <w:rPr>
          <w:rFonts w:ascii="Times New Roman" w:hAnsi="Times New Roman" w:cs="Times New Roman"/>
          <w:lang w:val="en-US"/>
        </w:rPr>
        <w:t>Differential</w:t>
      </w:r>
      <w:r w:rsidRPr="009719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Expression</w:t>
      </w:r>
      <w:r w:rsidRPr="009719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Analysis</w:t>
      </w:r>
      <w:r>
        <w:rPr>
          <w:rFonts w:ascii="Times New Roman" w:hAnsi="Times New Roman" w:cs="Times New Roman"/>
        </w:rPr>
        <w:t>)</w:t>
      </w:r>
      <w:r w:rsidR="00B31417">
        <w:rPr>
          <w:rFonts w:ascii="Times New Roman" w:hAnsi="Times New Roman" w:cs="Times New Roman"/>
        </w:rPr>
        <w:t xml:space="preserve"> </w:t>
      </w:r>
      <w:r w:rsidR="00F72804">
        <w:rPr>
          <w:rFonts w:ascii="Times New Roman" w:hAnsi="Times New Roman" w:cs="Times New Roman"/>
        </w:rPr>
        <w:t xml:space="preserve">για την μελέτη </w:t>
      </w:r>
      <w:r w:rsidR="00F72804" w:rsidRPr="00457543">
        <w:rPr>
          <w:rFonts w:ascii="Times New Roman" w:hAnsi="Times New Roman" w:cs="Times New Roman"/>
          <w:b/>
          <w:bCs/>
          <w:lang w:val="en-US"/>
        </w:rPr>
        <w:t>GSE</w:t>
      </w:r>
      <w:r w:rsidR="00F72804" w:rsidRPr="00457543">
        <w:rPr>
          <w:rFonts w:ascii="Times New Roman" w:hAnsi="Times New Roman" w:cs="Times New Roman"/>
          <w:b/>
          <w:bCs/>
        </w:rPr>
        <w:t>10810</w:t>
      </w:r>
      <w:r w:rsidR="00F72804">
        <w:rPr>
          <w:rFonts w:ascii="Times New Roman" w:hAnsi="Times New Roman" w:cs="Times New Roman"/>
        </w:rPr>
        <w:t xml:space="preserve">, </w:t>
      </w:r>
      <w:r w:rsidR="00B31417">
        <w:rPr>
          <w:rFonts w:ascii="Times New Roman" w:hAnsi="Times New Roman" w:cs="Times New Roman"/>
        </w:rPr>
        <w:t xml:space="preserve">ορίζοντας σωστά </w:t>
      </w:r>
      <w:r w:rsidR="00F72804">
        <w:rPr>
          <w:rFonts w:ascii="Times New Roman" w:hAnsi="Times New Roman" w:cs="Times New Roman"/>
        </w:rPr>
        <w:t>τις ομάδες</w:t>
      </w:r>
      <w:r w:rsidR="00B31417">
        <w:rPr>
          <w:rFonts w:ascii="Times New Roman" w:hAnsi="Times New Roman" w:cs="Times New Roman"/>
        </w:rPr>
        <w:t xml:space="preserve"> </w:t>
      </w:r>
      <w:r w:rsidR="00B31417">
        <w:rPr>
          <w:rFonts w:ascii="Times New Roman" w:hAnsi="Times New Roman" w:cs="Times New Roman"/>
          <w:lang w:val="en-US"/>
        </w:rPr>
        <w:t>cases</w:t>
      </w:r>
      <w:r w:rsidR="00F72804">
        <w:rPr>
          <w:rFonts w:ascii="Times New Roman" w:hAnsi="Times New Roman" w:cs="Times New Roman"/>
        </w:rPr>
        <w:t xml:space="preserve"> (ασθενείς)</w:t>
      </w:r>
      <w:r w:rsidR="00B31417" w:rsidRPr="00B31417">
        <w:rPr>
          <w:rFonts w:ascii="Times New Roman" w:hAnsi="Times New Roman" w:cs="Times New Roman"/>
        </w:rPr>
        <w:t xml:space="preserve"> </w:t>
      </w:r>
      <w:r w:rsidR="00B31417">
        <w:rPr>
          <w:rFonts w:ascii="Times New Roman" w:hAnsi="Times New Roman" w:cs="Times New Roman"/>
        </w:rPr>
        <w:t>και</w:t>
      </w:r>
      <w:r w:rsidR="00F72804">
        <w:rPr>
          <w:rFonts w:ascii="Times New Roman" w:hAnsi="Times New Roman" w:cs="Times New Roman"/>
        </w:rPr>
        <w:t xml:space="preserve"> </w:t>
      </w:r>
      <w:r w:rsidR="00B31417">
        <w:rPr>
          <w:rFonts w:ascii="Times New Roman" w:hAnsi="Times New Roman" w:cs="Times New Roman"/>
          <w:lang w:val="en-US"/>
        </w:rPr>
        <w:t>controls</w:t>
      </w:r>
      <w:r w:rsidR="00F72804">
        <w:rPr>
          <w:rFonts w:ascii="Times New Roman" w:hAnsi="Times New Roman" w:cs="Times New Roman"/>
        </w:rPr>
        <w:t xml:space="preserve"> (υγιείς) και επιλέγοντας την μέθοδο διόρθωσης </w:t>
      </w:r>
      <w:proofErr w:type="spellStart"/>
      <w:r w:rsidR="00F72804" w:rsidRPr="00457543">
        <w:rPr>
          <w:rFonts w:ascii="Times New Roman" w:hAnsi="Times New Roman" w:cs="Times New Roman"/>
          <w:b/>
          <w:bCs/>
        </w:rPr>
        <w:t>Benjamini</w:t>
      </w:r>
      <w:proofErr w:type="spellEnd"/>
      <w:r w:rsidR="00F72804" w:rsidRPr="00457543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="00F72804" w:rsidRPr="00457543">
        <w:rPr>
          <w:rFonts w:ascii="Times New Roman" w:hAnsi="Times New Roman" w:cs="Times New Roman"/>
          <w:b/>
          <w:bCs/>
        </w:rPr>
        <w:t>Hochberg</w:t>
      </w:r>
      <w:proofErr w:type="spellEnd"/>
      <w:r w:rsidR="00F72804" w:rsidRPr="00457543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F72804" w:rsidRPr="00457543">
        <w:rPr>
          <w:rFonts w:ascii="Times New Roman" w:hAnsi="Times New Roman" w:cs="Times New Roman"/>
          <w:b/>
          <w:bCs/>
        </w:rPr>
        <w:t>False</w:t>
      </w:r>
      <w:proofErr w:type="spellEnd"/>
      <w:r w:rsidR="00F72804" w:rsidRPr="004575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72804" w:rsidRPr="00457543">
        <w:rPr>
          <w:rFonts w:ascii="Times New Roman" w:hAnsi="Times New Roman" w:cs="Times New Roman"/>
          <w:b/>
          <w:bCs/>
        </w:rPr>
        <w:t>discovery</w:t>
      </w:r>
      <w:proofErr w:type="spellEnd"/>
      <w:r w:rsidR="00F72804" w:rsidRPr="004575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72804" w:rsidRPr="00457543">
        <w:rPr>
          <w:rFonts w:ascii="Times New Roman" w:hAnsi="Times New Roman" w:cs="Times New Roman"/>
          <w:b/>
          <w:bCs/>
        </w:rPr>
        <w:t>rate</w:t>
      </w:r>
      <w:proofErr w:type="spellEnd"/>
      <w:r w:rsidR="00F72804" w:rsidRPr="00457543">
        <w:rPr>
          <w:rFonts w:ascii="Times New Roman" w:hAnsi="Times New Roman" w:cs="Times New Roman"/>
          <w:b/>
          <w:bCs/>
        </w:rPr>
        <w:t>)</w:t>
      </w:r>
      <w:r w:rsidR="00F72804" w:rsidRPr="00457543">
        <w:rPr>
          <w:rFonts w:ascii="Times New Roman" w:hAnsi="Times New Roman" w:cs="Times New Roman"/>
        </w:rPr>
        <w:t>.</w:t>
      </w:r>
      <w:r w:rsidR="00F72804" w:rsidRPr="00457543">
        <w:rPr>
          <w:rFonts w:ascii="Times New Roman" w:hAnsi="Times New Roman" w:cs="Times New Roman"/>
          <w:b/>
          <w:bCs/>
        </w:rPr>
        <w:t xml:space="preserve"> </w:t>
      </w:r>
      <w:r w:rsidR="00F72804">
        <w:rPr>
          <w:rFonts w:ascii="Times New Roman" w:hAnsi="Times New Roman" w:cs="Times New Roman"/>
        </w:rPr>
        <w:t xml:space="preserve">Στην συνέχεια, </w:t>
      </w:r>
      <w:r>
        <w:rPr>
          <w:rFonts w:ascii="Times New Roman" w:hAnsi="Times New Roman" w:cs="Times New Roman"/>
        </w:rPr>
        <w:t>κατεβάστε τα αποτελέσματα της ανάλυσης.</w:t>
      </w:r>
    </w:p>
    <w:p w14:paraId="559B7A54" w14:textId="577CA9F1" w:rsidR="0097193F" w:rsidRDefault="0097193F" w:rsidP="0097193F">
      <w:pPr>
        <w:jc w:val="both"/>
        <w:rPr>
          <w:rFonts w:ascii="Times New Roman" w:hAnsi="Times New Roman" w:cs="Times New Roman"/>
        </w:rPr>
      </w:pPr>
      <w:r w:rsidRPr="0097193F">
        <w:rPr>
          <w:rFonts w:ascii="Times New Roman" w:hAnsi="Times New Roman" w:cs="Times New Roman"/>
        </w:rPr>
        <w:t>γ)</w:t>
      </w:r>
      <w:r>
        <w:rPr>
          <w:rFonts w:ascii="Times New Roman" w:hAnsi="Times New Roman" w:cs="Times New Roman"/>
        </w:rPr>
        <w:t xml:space="preserve"> Επιλέξτε τα </w:t>
      </w:r>
      <w:r w:rsidR="00D337F5">
        <w:rPr>
          <w:rFonts w:ascii="Times New Roman" w:hAnsi="Times New Roman" w:cs="Times New Roman"/>
          <w:lang w:val="en-US"/>
        </w:rPr>
        <w:t>top</w:t>
      </w:r>
      <w:r w:rsidR="00D337F5" w:rsidRPr="00D337F5">
        <w:rPr>
          <w:rFonts w:ascii="Times New Roman" w:hAnsi="Times New Roman" w:cs="Times New Roman"/>
        </w:rPr>
        <w:t xml:space="preserve"> 100 </w:t>
      </w:r>
      <w:r>
        <w:rPr>
          <w:rFonts w:ascii="Times New Roman" w:hAnsi="Times New Roman" w:cs="Times New Roman"/>
        </w:rPr>
        <w:t>διαφορικά εκφρασμένα γονίδια (</w:t>
      </w:r>
      <w:r w:rsidRPr="0097193F">
        <w:rPr>
          <w:rFonts w:ascii="Cambria Math" w:hAnsi="Cambria Math" w:cs="Times New Roman"/>
          <w:i/>
          <w:iCs/>
          <w:lang w:val="en-US"/>
        </w:rPr>
        <w:t>p</w:t>
      </w:r>
      <w:r w:rsidRPr="0097193F">
        <w:rPr>
          <w:rFonts w:ascii="Cambria Math" w:hAnsi="Cambria Math" w:cs="Times New Roman"/>
          <w:i/>
          <w:iCs/>
        </w:rPr>
        <w:t xml:space="preserve"> &lt; 0.05 </w:t>
      </w:r>
      <w:r>
        <w:rPr>
          <w:rFonts w:ascii="Times New Roman" w:hAnsi="Times New Roman" w:cs="Times New Roman"/>
        </w:rPr>
        <w:t>)</w:t>
      </w:r>
      <w:r w:rsidRPr="0097193F">
        <w:rPr>
          <w:rFonts w:ascii="Times New Roman" w:hAnsi="Times New Roman" w:cs="Times New Roman"/>
        </w:rPr>
        <w:t xml:space="preserve"> </w:t>
      </w:r>
      <w:r w:rsidR="00881312">
        <w:rPr>
          <w:rFonts w:ascii="Times New Roman" w:hAnsi="Times New Roman" w:cs="Times New Roman"/>
        </w:rPr>
        <w:t xml:space="preserve">από τα αποτελέσματα </w:t>
      </w:r>
      <w:r>
        <w:rPr>
          <w:rFonts w:ascii="Times New Roman" w:hAnsi="Times New Roman" w:cs="Times New Roman"/>
        </w:rPr>
        <w:t xml:space="preserve">και </w:t>
      </w:r>
      <w:r w:rsidR="006308D4">
        <w:rPr>
          <w:rFonts w:ascii="Times New Roman" w:hAnsi="Times New Roman" w:cs="Times New Roman"/>
        </w:rPr>
        <w:t xml:space="preserve">πραγματοποιήστε </w:t>
      </w:r>
      <w:r>
        <w:rPr>
          <w:rFonts w:ascii="Times New Roman" w:hAnsi="Times New Roman" w:cs="Times New Roman"/>
        </w:rPr>
        <w:t xml:space="preserve">ανάλυση εμπλουτισμού στο </w:t>
      </w:r>
      <w:proofErr w:type="spellStart"/>
      <w:r>
        <w:rPr>
          <w:rFonts w:ascii="Times New Roman" w:hAnsi="Times New Roman" w:cs="Times New Roman"/>
          <w:lang w:val="en-US"/>
        </w:rPr>
        <w:t>gProfiler</w:t>
      </w:r>
      <w:proofErr w:type="spellEnd"/>
      <w:r w:rsidRPr="0097193F">
        <w:rPr>
          <w:rFonts w:ascii="Times New Roman" w:hAnsi="Times New Roman" w:cs="Times New Roman"/>
        </w:rPr>
        <w:t xml:space="preserve"> (</w:t>
      </w:r>
      <w:hyperlink r:id="rId5" w:history="1">
        <w:r w:rsidRPr="0097193F">
          <w:rPr>
            <w:rStyle w:val="-"/>
            <w:rFonts w:ascii="Times New Roman" w:hAnsi="Times New Roman" w:cs="Times New Roman"/>
          </w:rPr>
          <w:t>https://biit.cs.ut.ee/gprofiler/gost</w:t>
        </w:r>
      </w:hyperlink>
      <w:r w:rsidRPr="0097193F">
        <w:rPr>
          <w:rFonts w:ascii="Times New Roman" w:hAnsi="Times New Roman" w:cs="Times New Roman"/>
        </w:rPr>
        <w:t>)</w:t>
      </w:r>
    </w:p>
    <w:p w14:paraId="690DA70C" w14:textId="77777777" w:rsidR="00AF035E" w:rsidRPr="0097193F" w:rsidRDefault="00AF035E" w:rsidP="0097193F">
      <w:pPr>
        <w:jc w:val="both"/>
        <w:rPr>
          <w:rFonts w:ascii="Times New Roman" w:hAnsi="Times New Roman" w:cs="Times New Roman"/>
        </w:rPr>
      </w:pPr>
    </w:p>
    <w:p w14:paraId="1A757AB7" w14:textId="17184230" w:rsidR="0097193F" w:rsidRDefault="0097193F" w:rsidP="0097193F">
      <w:pPr>
        <w:jc w:val="both"/>
        <w:rPr>
          <w:rFonts w:ascii="Times New Roman" w:hAnsi="Times New Roman" w:cs="Times New Roman"/>
          <w:b/>
          <w:bCs/>
        </w:rPr>
      </w:pPr>
      <w:r w:rsidRPr="0097193F">
        <w:rPr>
          <w:rFonts w:ascii="Times New Roman" w:hAnsi="Times New Roman" w:cs="Times New Roman"/>
          <w:b/>
          <w:bCs/>
        </w:rPr>
        <w:t xml:space="preserve">Β) Ανάλυση γονιδιακής έκφρασης με το </w:t>
      </w:r>
      <w:r w:rsidRPr="0097193F">
        <w:rPr>
          <w:rFonts w:ascii="Times New Roman" w:hAnsi="Times New Roman" w:cs="Times New Roman"/>
          <w:b/>
          <w:bCs/>
          <w:lang w:val="en-US"/>
        </w:rPr>
        <w:t>C</w:t>
      </w:r>
      <w:r w:rsidR="00AF035E">
        <w:rPr>
          <w:rFonts w:ascii="Times New Roman" w:hAnsi="Times New Roman" w:cs="Times New Roman"/>
          <w:b/>
          <w:bCs/>
          <w:lang w:val="en-US"/>
        </w:rPr>
        <w:t>yber</w:t>
      </w:r>
      <w:r w:rsidR="00AF035E" w:rsidRPr="00AF035E">
        <w:rPr>
          <w:rFonts w:ascii="Times New Roman" w:hAnsi="Times New Roman" w:cs="Times New Roman"/>
          <w:b/>
          <w:bCs/>
        </w:rPr>
        <w:t>-</w:t>
      </w:r>
      <w:r w:rsidR="00AF035E">
        <w:rPr>
          <w:rFonts w:ascii="Times New Roman" w:hAnsi="Times New Roman" w:cs="Times New Roman"/>
          <w:b/>
          <w:bCs/>
          <w:lang w:val="en-US"/>
        </w:rPr>
        <w:t>T</w:t>
      </w:r>
      <w:r w:rsidRPr="0097193F">
        <w:rPr>
          <w:rFonts w:ascii="Times New Roman" w:hAnsi="Times New Roman" w:cs="Times New Roman"/>
          <w:b/>
          <w:bCs/>
        </w:rPr>
        <w:t xml:space="preserve"> και ανάλυση εμπλουτισμού με το </w:t>
      </w:r>
      <w:proofErr w:type="spellStart"/>
      <w:r w:rsidRPr="0097193F">
        <w:rPr>
          <w:rFonts w:ascii="Times New Roman" w:hAnsi="Times New Roman" w:cs="Times New Roman"/>
          <w:b/>
          <w:bCs/>
          <w:lang w:val="en-US"/>
        </w:rPr>
        <w:t>gProfiler</w:t>
      </w:r>
      <w:proofErr w:type="spellEnd"/>
    </w:p>
    <w:p w14:paraId="4F259454" w14:textId="01DA6656" w:rsidR="00F72804" w:rsidRPr="00AF035E" w:rsidRDefault="00F72804" w:rsidP="00F72804">
      <w:pPr>
        <w:jc w:val="both"/>
      </w:pPr>
      <w:r w:rsidRPr="0097193F">
        <w:rPr>
          <w:rFonts w:ascii="Times New Roman" w:hAnsi="Times New Roman" w:cs="Times New Roman"/>
        </w:rPr>
        <w:t xml:space="preserve">α) </w:t>
      </w:r>
      <w:r>
        <w:rPr>
          <w:rFonts w:ascii="Times New Roman" w:hAnsi="Times New Roman" w:cs="Times New Roman"/>
        </w:rPr>
        <w:t xml:space="preserve">Μεταβείτε στην ιστοσελίδα του </w:t>
      </w:r>
      <w:r>
        <w:rPr>
          <w:rFonts w:ascii="Times New Roman" w:hAnsi="Times New Roman" w:cs="Times New Roman"/>
          <w:lang w:val="en-US"/>
        </w:rPr>
        <w:t>C</w:t>
      </w:r>
      <w:r w:rsidR="00AF035E">
        <w:rPr>
          <w:rFonts w:ascii="Times New Roman" w:hAnsi="Times New Roman" w:cs="Times New Roman"/>
          <w:lang w:val="en-US"/>
        </w:rPr>
        <w:t>yber</w:t>
      </w:r>
      <w:r w:rsidR="00AF035E" w:rsidRPr="00AF035E">
        <w:rPr>
          <w:rFonts w:ascii="Times New Roman" w:hAnsi="Times New Roman" w:cs="Times New Roman"/>
        </w:rPr>
        <w:t>-</w:t>
      </w:r>
      <w:r w:rsidR="00AF035E">
        <w:rPr>
          <w:rFonts w:ascii="Times New Roman" w:hAnsi="Times New Roman" w:cs="Times New Roman"/>
          <w:lang w:val="en-US"/>
        </w:rPr>
        <w:t>T</w:t>
      </w:r>
      <w:r w:rsidRPr="0097193F">
        <w:rPr>
          <w:rFonts w:ascii="Times New Roman" w:hAnsi="Times New Roman" w:cs="Times New Roman"/>
        </w:rPr>
        <w:t xml:space="preserve"> </w:t>
      </w:r>
      <w:r w:rsidRPr="00AF035E">
        <w:rPr>
          <w:rFonts w:ascii="Times New Roman" w:hAnsi="Times New Roman" w:cs="Times New Roman"/>
        </w:rPr>
        <w:t>(</w:t>
      </w:r>
      <w:hyperlink r:id="rId6" w:history="1">
        <w:r w:rsidR="00AF035E" w:rsidRPr="00AF035E">
          <w:rPr>
            <w:rStyle w:val="-"/>
            <w:rFonts w:ascii="Times New Roman" w:hAnsi="Times New Roman" w:cs="Times New Roman"/>
          </w:rPr>
          <w:t>http://cybert.ics.uci.edu/</w:t>
        </w:r>
      </w:hyperlink>
      <w:r w:rsidRPr="00AF035E">
        <w:rPr>
          <w:rFonts w:ascii="Times New Roman" w:hAnsi="Times New Roman" w:cs="Times New Roman"/>
        </w:rPr>
        <w:t>)</w:t>
      </w:r>
    </w:p>
    <w:p w14:paraId="507FFB50" w14:textId="01BCC479" w:rsidR="0097193F" w:rsidRPr="00AF035E" w:rsidRDefault="00AF035E" w:rsidP="0097193F">
      <w:pPr>
        <w:jc w:val="both"/>
        <w:rPr>
          <w:rFonts w:ascii="Times New Roman" w:hAnsi="Times New Roman" w:cs="Times New Roman"/>
        </w:rPr>
      </w:pPr>
      <w:r w:rsidRPr="00AF035E">
        <w:rPr>
          <w:rFonts w:ascii="Times New Roman" w:hAnsi="Times New Roman" w:cs="Times New Roman"/>
        </w:rPr>
        <w:t xml:space="preserve">β) </w:t>
      </w:r>
      <w:r>
        <w:rPr>
          <w:rFonts w:ascii="Times New Roman" w:hAnsi="Times New Roman" w:cs="Times New Roman"/>
        </w:rPr>
        <w:t>Χρησιμοποι</w:t>
      </w:r>
      <w:r w:rsidR="00952A1D">
        <w:rPr>
          <w:rFonts w:ascii="Times New Roman" w:hAnsi="Times New Roman" w:cs="Times New Roman"/>
        </w:rPr>
        <w:t>ή</w:t>
      </w:r>
      <w:r>
        <w:rPr>
          <w:rFonts w:ascii="Times New Roman" w:hAnsi="Times New Roman" w:cs="Times New Roman"/>
        </w:rPr>
        <w:t xml:space="preserve">στε το </w:t>
      </w:r>
      <w:r>
        <w:rPr>
          <w:rFonts w:ascii="Times New Roman" w:hAnsi="Times New Roman" w:cs="Times New Roman"/>
          <w:lang w:val="en-US"/>
        </w:rPr>
        <w:t>example</w:t>
      </w:r>
      <w:r w:rsidRPr="00AF03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datasets</w:t>
      </w:r>
      <w:r w:rsidRPr="00AF03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όπως φαίνονται στην εικόνα και </w:t>
      </w:r>
      <w:r w:rsidR="006308D4">
        <w:rPr>
          <w:rFonts w:ascii="Times New Roman" w:hAnsi="Times New Roman" w:cs="Times New Roman"/>
        </w:rPr>
        <w:t xml:space="preserve">πραγματοποιήστε </w:t>
      </w:r>
      <w:r>
        <w:rPr>
          <w:rFonts w:ascii="Times New Roman" w:hAnsi="Times New Roman" w:cs="Times New Roman"/>
        </w:rPr>
        <w:t xml:space="preserve">την ανάλυση με το </w:t>
      </w:r>
      <w:r>
        <w:rPr>
          <w:rFonts w:ascii="Times New Roman" w:hAnsi="Times New Roman" w:cs="Times New Roman"/>
          <w:lang w:val="en-US"/>
        </w:rPr>
        <w:t>Cyber</w:t>
      </w:r>
      <w:r w:rsidRPr="00AF035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T</w:t>
      </w:r>
      <w:r w:rsidRPr="00AF035E">
        <w:rPr>
          <w:rFonts w:ascii="Times New Roman" w:hAnsi="Times New Roman" w:cs="Times New Roman"/>
        </w:rPr>
        <w:t xml:space="preserve"> </w:t>
      </w:r>
    </w:p>
    <w:p w14:paraId="42535D2F" w14:textId="2B6F52AE" w:rsidR="00AF035E" w:rsidRDefault="00AF035E" w:rsidP="00AF035E">
      <w:pPr>
        <w:jc w:val="center"/>
        <w:rPr>
          <w:rFonts w:ascii="Times New Roman" w:hAnsi="Times New Roman" w:cs="Times New Roman"/>
          <w:lang w:val="en-US"/>
        </w:rPr>
      </w:pPr>
      <w:r w:rsidRPr="00AF035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8C3B0E7" wp14:editId="20E92982">
            <wp:extent cx="3614057" cy="2058524"/>
            <wp:effectExtent l="0" t="0" r="5715" b="0"/>
            <wp:docPr id="644861812" name="Εικόνα 1" descr="Εικόνα που περιέχει κείμενο, στιγμιότυπο οθόνης, γραμματοσειρά, αριθμό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61812" name="Εικόνα 1" descr="Εικόνα που περιέχει κείμενο, στιγμιότυπο οθόνης, γραμματοσειρά, αριθμός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858" cy="206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E7F8" w14:textId="77777777" w:rsidR="00AF035E" w:rsidRPr="00AF035E" w:rsidRDefault="00AF035E" w:rsidP="00AF035E">
      <w:pPr>
        <w:jc w:val="center"/>
        <w:rPr>
          <w:rFonts w:ascii="Times New Roman" w:hAnsi="Times New Roman" w:cs="Times New Roman"/>
          <w:lang w:val="en-US"/>
        </w:rPr>
      </w:pPr>
    </w:p>
    <w:p w14:paraId="69A56911" w14:textId="3AF9F578" w:rsidR="0097193F" w:rsidRPr="001F58CB" w:rsidRDefault="00457543" w:rsidP="0097193F">
      <w:pPr>
        <w:jc w:val="both"/>
        <w:rPr>
          <w:rFonts w:ascii="Times New Roman" w:hAnsi="Times New Roman" w:cs="Times New Roman"/>
          <w:b/>
          <w:bCs/>
        </w:rPr>
      </w:pPr>
      <w:r w:rsidRPr="001F58CB">
        <w:rPr>
          <w:rFonts w:ascii="Times New Roman" w:hAnsi="Times New Roman" w:cs="Times New Roman"/>
        </w:rPr>
        <w:t xml:space="preserve"> </w:t>
      </w:r>
    </w:p>
    <w:p w14:paraId="022602B1" w14:textId="77777777" w:rsidR="00AF035E" w:rsidRDefault="00AF035E" w:rsidP="0097193F">
      <w:pPr>
        <w:jc w:val="both"/>
        <w:rPr>
          <w:rFonts w:ascii="Times New Roman" w:hAnsi="Times New Roman" w:cs="Times New Roman"/>
          <w:b/>
          <w:bCs/>
        </w:rPr>
      </w:pPr>
    </w:p>
    <w:p w14:paraId="0827DB6C" w14:textId="77777777" w:rsidR="00AF035E" w:rsidRDefault="00AF035E" w:rsidP="0097193F">
      <w:pPr>
        <w:jc w:val="both"/>
        <w:rPr>
          <w:rFonts w:ascii="Times New Roman" w:hAnsi="Times New Roman" w:cs="Times New Roman"/>
          <w:b/>
          <w:bCs/>
        </w:rPr>
      </w:pPr>
    </w:p>
    <w:p w14:paraId="79D67A16" w14:textId="77777777" w:rsidR="00AF035E" w:rsidRDefault="00AF035E" w:rsidP="0097193F">
      <w:pPr>
        <w:jc w:val="both"/>
        <w:rPr>
          <w:rFonts w:ascii="Times New Roman" w:hAnsi="Times New Roman" w:cs="Times New Roman"/>
          <w:b/>
          <w:bCs/>
        </w:rPr>
      </w:pPr>
    </w:p>
    <w:p w14:paraId="759498A1" w14:textId="77777777" w:rsidR="00AF035E" w:rsidRDefault="00AF035E" w:rsidP="0097193F">
      <w:pPr>
        <w:jc w:val="both"/>
        <w:rPr>
          <w:rFonts w:ascii="Times New Roman" w:hAnsi="Times New Roman" w:cs="Times New Roman"/>
          <w:b/>
          <w:bCs/>
        </w:rPr>
      </w:pPr>
    </w:p>
    <w:p w14:paraId="7D9F49CF" w14:textId="3C80369C" w:rsidR="007414B9" w:rsidRPr="00457543" w:rsidRDefault="0097193F" w:rsidP="0097193F">
      <w:pPr>
        <w:jc w:val="both"/>
        <w:rPr>
          <w:rFonts w:ascii="Times New Roman" w:hAnsi="Times New Roman" w:cs="Times New Roman"/>
          <w:b/>
          <w:bCs/>
        </w:rPr>
      </w:pPr>
      <w:r w:rsidRPr="0097193F">
        <w:rPr>
          <w:rFonts w:ascii="Times New Roman" w:hAnsi="Times New Roman" w:cs="Times New Roman"/>
          <w:b/>
          <w:bCs/>
        </w:rPr>
        <w:lastRenderedPageBreak/>
        <w:t xml:space="preserve">Γ) </w:t>
      </w:r>
      <w:r w:rsidRPr="0097193F">
        <w:rPr>
          <w:rFonts w:ascii="Times New Roman" w:hAnsi="Times New Roman" w:cs="Times New Roman"/>
          <w:b/>
          <w:bCs/>
          <w:lang w:val="en-US"/>
        </w:rPr>
        <w:t>GWAS</w:t>
      </w:r>
      <w:r w:rsidRPr="0097193F">
        <w:rPr>
          <w:rFonts w:ascii="Times New Roman" w:hAnsi="Times New Roman" w:cs="Times New Roman"/>
          <w:b/>
          <w:bCs/>
        </w:rPr>
        <w:t xml:space="preserve"> </w:t>
      </w:r>
      <w:r w:rsidR="003347A7">
        <w:rPr>
          <w:rFonts w:ascii="Times New Roman" w:hAnsi="Times New Roman" w:cs="Times New Roman"/>
          <w:b/>
          <w:bCs/>
        </w:rPr>
        <w:t xml:space="preserve">ανάλυση και </w:t>
      </w:r>
      <w:r w:rsidRPr="0097193F">
        <w:rPr>
          <w:rFonts w:ascii="Times New Roman" w:hAnsi="Times New Roman" w:cs="Times New Roman"/>
          <w:b/>
          <w:bCs/>
        </w:rPr>
        <w:t xml:space="preserve">μετα-ανάλυση με το </w:t>
      </w:r>
      <w:r w:rsidRPr="0097193F">
        <w:rPr>
          <w:rFonts w:ascii="Times New Roman" w:hAnsi="Times New Roman" w:cs="Times New Roman"/>
          <w:b/>
          <w:bCs/>
          <w:lang w:val="en-US"/>
        </w:rPr>
        <w:t>PLINK</w:t>
      </w:r>
      <w:r w:rsidRPr="0097193F">
        <w:rPr>
          <w:rFonts w:ascii="Times New Roman" w:hAnsi="Times New Roman" w:cs="Times New Roman"/>
          <w:b/>
          <w:bCs/>
        </w:rPr>
        <w:t xml:space="preserve"> και ανάλυση εμπλουτισμού με το </w:t>
      </w:r>
      <w:proofErr w:type="spellStart"/>
      <w:r w:rsidRPr="0097193F">
        <w:rPr>
          <w:rFonts w:ascii="Times New Roman" w:hAnsi="Times New Roman" w:cs="Times New Roman"/>
          <w:b/>
          <w:bCs/>
          <w:lang w:val="en-US"/>
        </w:rPr>
        <w:t>gProfiler</w:t>
      </w:r>
      <w:proofErr w:type="spellEnd"/>
    </w:p>
    <w:p w14:paraId="47BF557E" w14:textId="6BA49729" w:rsidR="0097193F" w:rsidRPr="00A337B4" w:rsidRDefault="00B31417" w:rsidP="009719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α)</w:t>
      </w:r>
      <w:r w:rsidR="00AF035E" w:rsidRPr="00AF03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Κατεβάστε το </w:t>
      </w:r>
      <w:r>
        <w:rPr>
          <w:rFonts w:ascii="Times New Roman" w:hAnsi="Times New Roman" w:cs="Times New Roman"/>
          <w:lang w:val="en-US"/>
        </w:rPr>
        <w:t>PLINK</w:t>
      </w:r>
      <w:r w:rsidR="007414B9" w:rsidRPr="007414B9">
        <w:rPr>
          <w:rFonts w:ascii="Times New Roman" w:hAnsi="Times New Roman" w:cs="Times New Roman"/>
        </w:rPr>
        <w:t xml:space="preserve"> </w:t>
      </w:r>
      <w:r w:rsidR="007414B9">
        <w:rPr>
          <w:rFonts w:ascii="Times New Roman" w:hAnsi="Times New Roman" w:cs="Times New Roman"/>
          <w:lang w:val="en-US"/>
        </w:rPr>
        <w:t>v</w:t>
      </w:r>
      <w:r w:rsidR="007414B9" w:rsidRPr="007414B9">
        <w:rPr>
          <w:rFonts w:ascii="Times New Roman" w:hAnsi="Times New Roman" w:cs="Times New Roman"/>
        </w:rPr>
        <w:t xml:space="preserve">.1.9 </w:t>
      </w:r>
      <w:r w:rsidR="00AF035E" w:rsidRPr="00AF035E">
        <w:rPr>
          <w:rFonts w:ascii="Times New Roman" w:hAnsi="Times New Roman" w:cs="Times New Roman"/>
        </w:rPr>
        <w:t>(</w:t>
      </w:r>
      <w:r w:rsidR="007414B9">
        <w:rPr>
          <w:rFonts w:ascii="Times New Roman" w:hAnsi="Times New Roman" w:cs="Times New Roman"/>
          <w:lang w:val="en-US"/>
        </w:rPr>
        <w:t>Stable</w:t>
      </w:r>
      <w:r w:rsidR="007414B9" w:rsidRPr="007414B9">
        <w:rPr>
          <w:rFonts w:ascii="Times New Roman" w:hAnsi="Times New Roman" w:cs="Times New Roman"/>
        </w:rPr>
        <w:t xml:space="preserve">, </w:t>
      </w:r>
      <w:r w:rsidR="007414B9">
        <w:rPr>
          <w:rFonts w:ascii="Times New Roman" w:hAnsi="Times New Roman" w:cs="Times New Roman"/>
          <w:lang w:val="en-US"/>
        </w:rPr>
        <w:t>Linux</w:t>
      </w:r>
      <w:r w:rsidR="007414B9" w:rsidRPr="007414B9">
        <w:rPr>
          <w:rFonts w:ascii="Times New Roman" w:hAnsi="Times New Roman" w:cs="Times New Roman"/>
        </w:rPr>
        <w:t xml:space="preserve"> 64-</w:t>
      </w:r>
      <w:r w:rsidR="007414B9">
        <w:rPr>
          <w:rFonts w:ascii="Times New Roman" w:hAnsi="Times New Roman" w:cs="Times New Roman"/>
          <w:lang w:val="en-US"/>
        </w:rPr>
        <w:t>bit</w:t>
      </w:r>
      <w:r w:rsidR="00AF035E" w:rsidRPr="00AF035E">
        <w:rPr>
          <w:rFonts w:ascii="Times New Roman" w:hAnsi="Times New Roman" w:cs="Times New Roman"/>
        </w:rPr>
        <w:t xml:space="preserve">) </w:t>
      </w:r>
      <w:r w:rsidR="00AF035E">
        <w:rPr>
          <w:rFonts w:ascii="Times New Roman" w:hAnsi="Times New Roman" w:cs="Times New Roman"/>
        </w:rPr>
        <w:t>από την ακόλουθη διεύθυνση</w:t>
      </w:r>
      <w:r w:rsidR="00AF035E" w:rsidRPr="00AF035E">
        <w:rPr>
          <w:rFonts w:ascii="Times New Roman" w:hAnsi="Times New Roman" w:cs="Times New Roman"/>
        </w:rPr>
        <w:t xml:space="preserve">: </w:t>
      </w:r>
      <w:r w:rsidR="00AF035E">
        <w:rPr>
          <w:rFonts w:ascii="Times New Roman" w:hAnsi="Times New Roman" w:cs="Times New Roman"/>
        </w:rPr>
        <w:t xml:space="preserve"> (</w:t>
      </w:r>
      <w:hyperlink r:id="rId8" w:history="1">
        <w:r w:rsidR="00A337B4" w:rsidRPr="00A337B4">
          <w:rPr>
            <w:rStyle w:val="-"/>
            <w:rFonts w:ascii="Times New Roman" w:hAnsi="Times New Roman" w:cs="Times New Roman"/>
          </w:rPr>
          <w:t>https://www.cog-genomics.org/plink/1</w:t>
        </w:r>
        <w:r w:rsidR="00A337B4" w:rsidRPr="00A337B4">
          <w:rPr>
            <w:rStyle w:val="-"/>
            <w:rFonts w:ascii="Times New Roman" w:hAnsi="Times New Roman" w:cs="Times New Roman"/>
          </w:rPr>
          <w:t>.</w:t>
        </w:r>
        <w:r w:rsidR="00A337B4" w:rsidRPr="00A337B4">
          <w:rPr>
            <w:rStyle w:val="-"/>
            <w:rFonts w:ascii="Times New Roman" w:hAnsi="Times New Roman" w:cs="Times New Roman"/>
          </w:rPr>
          <w:t>9/</w:t>
        </w:r>
      </w:hyperlink>
      <w:r w:rsidR="00A337B4" w:rsidRPr="00A337B4">
        <w:rPr>
          <w:rFonts w:ascii="Times New Roman" w:hAnsi="Times New Roman" w:cs="Times New Roman"/>
        </w:rPr>
        <w:t>)</w:t>
      </w:r>
    </w:p>
    <w:p w14:paraId="047D70FC" w14:textId="74562A6C" w:rsidR="00B31417" w:rsidRPr="007414B9" w:rsidRDefault="00B31417" w:rsidP="009719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β) Κατεβάστε τα ακόλουθα σύνολα δεδομένων</w:t>
      </w:r>
      <w:r w:rsidR="007414B9" w:rsidRPr="007414B9">
        <w:rPr>
          <w:rFonts w:ascii="Times New Roman" w:hAnsi="Times New Roman" w:cs="Times New Roman"/>
        </w:rPr>
        <w:t xml:space="preserve"> </w:t>
      </w:r>
      <w:r w:rsidR="007414B9">
        <w:rPr>
          <w:rFonts w:ascii="Times New Roman" w:hAnsi="Times New Roman" w:cs="Times New Roman"/>
        </w:rPr>
        <w:t>από την διεύθυνση</w:t>
      </w:r>
      <w:r w:rsidR="007414B9" w:rsidRPr="007414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r w:rsidR="007414B9" w:rsidRPr="007414B9">
        <w:rPr>
          <w:rFonts w:ascii="Times New Roman" w:hAnsi="Times New Roman" w:cs="Times New Roman"/>
        </w:rPr>
        <w:t xml:space="preserve"> </w:t>
      </w:r>
      <w:hyperlink r:id="rId9" w:history="1">
        <w:r w:rsidR="00A337B4" w:rsidRPr="0003752D">
          <w:rPr>
            <w:rStyle w:val="-"/>
            <w:rFonts w:ascii="Times New Roman" w:hAnsi="Times New Roman" w:cs="Times New Roman"/>
          </w:rPr>
          <w:t>https://github.com/gmanios/bioplhroforiki_II/tree/main/PLINK_DEMO_data</w:t>
        </w:r>
      </w:hyperlink>
    </w:p>
    <w:p w14:paraId="1A0BD25E" w14:textId="48FAD8CA" w:rsidR="00B31417" w:rsidRPr="00FF3F5F" w:rsidRDefault="00FF3F5F" w:rsidP="0097193F">
      <w:pPr>
        <w:jc w:val="both"/>
        <w:rPr>
          <w:rFonts w:ascii="Times New Roman" w:hAnsi="Times New Roman" w:cs="Times New Roman"/>
        </w:rPr>
      </w:pPr>
      <w:r w:rsidRPr="00FF3F5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E0010B" wp14:editId="1ACF883C">
                <wp:simplePos x="0" y="0"/>
                <wp:positionH relativeFrom="margin">
                  <wp:align>right</wp:align>
                </wp:positionH>
                <wp:positionV relativeFrom="paragraph">
                  <wp:posOffset>457200</wp:posOffset>
                </wp:positionV>
                <wp:extent cx="5253990" cy="1665605"/>
                <wp:effectExtent l="0" t="0" r="22860" b="10795"/>
                <wp:wrapSquare wrapText="bothSides"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990" cy="16656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54A8D" w14:textId="5FCF8F7F" w:rsidR="003347A7" w:rsidRDefault="003347A7" w:rsidP="00881312">
                            <w:pP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>#Preprocess</w:t>
                            </w:r>
                            <w:r w:rsidR="003F1694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>ing</w:t>
                            </w:r>
                          </w:p>
                          <w:p w14:paraId="44621FF4" w14:textId="01221B7D" w:rsidR="003347A7" w:rsidRDefault="003347A7" w:rsidP="00881312">
                            <w:pP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>./</w:t>
                            </w:r>
                            <w:proofErr w:type="gramEnd"/>
                            <w:r w:rsidRPr="003347A7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plink --file </w:t>
                            </w:r>
                            <w: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>toy</w:t>
                            </w:r>
                            <w:r w:rsidRPr="003347A7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--make-bed --out </w:t>
                            </w:r>
                            <w:proofErr w:type="spellStart"/>
                            <w: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>toy_bin</w:t>
                            </w:r>
                            <w:proofErr w:type="spellEnd"/>
                          </w:p>
                          <w:p w14:paraId="71F498B2" w14:textId="155E0200" w:rsidR="003F1694" w:rsidRDefault="003F1694" w:rsidP="003347A7">
                            <w:pP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#Association Test </w:t>
                            </w:r>
                          </w:p>
                          <w:p w14:paraId="5FE39C7F" w14:textId="6DEB2B9A" w:rsidR="003347A7" w:rsidRPr="003347A7" w:rsidRDefault="003347A7" w:rsidP="003347A7">
                            <w:pP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>./</w:t>
                            </w:r>
                            <w:r w:rsidRPr="003347A7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>plink --</w:t>
                            </w:r>
                            <w:proofErr w:type="spellStart"/>
                            <w:r w:rsidRPr="003347A7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>bfile</w:t>
                            </w:r>
                            <w:proofErr w:type="spellEnd"/>
                            <w:r w:rsidRPr="003347A7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F1694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>toy_</w:t>
                            </w:r>
                            <w:proofErr w:type="gramStart"/>
                            <w:r w:rsidR="003F1694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>bin</w:t>
                            </w:r>
                            <w:proofErr w:type="spellEnd"/>
                            <w:r w:rsidR="003F1694" w:rsidRPr="003347A7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F1694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347A7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>--</w:t>
                            </w:r>
                            <w:proofErr w:type="spellStart"/>
                            <w:proofErr w:type="gramEnd"/>
                            <w:r w:rsidRPr="003347A7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>assoc</w:t>
                            </w:r>
                            <w:proofErr w:type="spellEnd"/>
                            <w:r w:rsidRPr="003347A7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--out </w:t>
                            </w:r>
                            <w:proofErr w:type="spellStart"/>
                            <w:r w:rsidRPr="003347A7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>assoc_results</w:t>
                            </w:r>
                            <w:proofErr w:type="spellEnd"/>
                          </w:p>
                          <w:p w14:paraId="00B5F779" w14:textId="1ADE940C" w:rsidR="003347A7" w:rsidRPr="003347A7" w:rsidRDefault="003F1694" w:rsidP="00881312">
                            <w:pP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>#Meta-analysis</w:t>
                            </w:r>
                          </w:p>
                          <w:p w14:paraId="266819DC" w14:textId="59AC5C69" w:rsidR="00FF3F5F" w:rsidRPr="00197A45" w:rsidRDefault="00197A45" w:rsidP="00881312">
                            <w:pP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7A45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./plink --meta-analysis </w:t>
                            </w:r>
                            <w:r w:rsidRPr="00457543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 xml:space="preserve">demo_PLINK_1.txt </w:t>
                            </w:r>
                            <w:proofErr w:type="gramStart"/>
                            <w:r w:rsidRPr="00457543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demo_PLINK_2.txt  demo_PLINK_3.txt</w:t>
                            </w:r>
                            <w:proofErr w:type="gramEnd"/>
                            <w:r w:rsidRPr="00197A45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97A45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>+  logscale</w:t>
                            </w:r>
                            <w:proofErr w:type="gramEnd"/>
                            <w:r w:rsidRPr="00197A45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no-allele report-all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0010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left:0;text-align:left;margin-left:362.5pt;margin-top:36pt;width:413.7pt;height:131.1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">
                <v:textbox>
                  <w:txbxContent>
                    <w:p w14:paraId="14854A8D" w14:textId="5FCF8F7F" w:rsidR="003347A7" w:rsidRDefault="003347A7" w:rsidP="00881312">
                      <w:pPr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>#Preprocess</w:t>
                      </w:r>
                      <w:r w:rsidR="003F1694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>ing</w:t>
                      </w:r>
                    </w:p>
                    <w:p w14:paraId="44621FF4" w14:textId="01221B7D" w:rsidR="003347A7" w:rsidRDefault="003347A7" w:rsidP="00881312">
                      <w:pPr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>./</w:t>
                      </w:r>
                      <w:proofErr w:type="gramEnd"/>
                      <w:r w:rsidRPr="003347A7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 xml:space="preserve">plink --file </w:t>
                      </w:r>
                      <w:r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>toy</w:t>
                      </w:r>
                      <w:r w:rsidRPr="003347A7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 xml:space="preserve"> --make-bed --out </w:t>
                      </w:r>
                      <w:proofErr w:type="spellStart"/>
                      <w:r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>toy_bin</w:t>
                      </w:r>
                      <w:proofErr w:type="spellEnd"/>
                    </w:p>
                    <w:p w14:paraId="71F498B2" w14:textId="155E0200" w:rsidR="003F1694" w:rsidRDefault="003F1694" w:rsidP="003347A7">
                      <w:pPr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 xml:space="preserve">#Association Test </w:t>
                      </w:r>
                    </w:p>
                    <w:p w14:paraId="5FE39C7F" w14:textId="6DEB2B9A" w:rsidR="003347A7" w:rsidRPr="003347A7" w:rsidRDefault="003347A7" w:rsidP="003347A7">
                      <w:pPr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>./</w:t>
                      </w:r>
                      <w:r w:rsidRPr="003347A7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>plink --</w:t>
                      </w:r>
                      <w:proofErr w:type="spellStart"/>
                      <w:r w:rsidRPr="003347A7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>bfile</w:t>
                      </w:r>
                      <w:proofErr w:type="spellEnd"/>
                      <w:r w:rsidRPr="003347A7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3F1694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>toy_</w:t>
                      </w:r>
                      <w:proofErr w:type="gramStart"/>
                      <w:r w:rsidR="003F1694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>bin</w:t>
                      </w:r>
                      <w:proofErr w:type="spellEnd"/>
                      <w:r w:rsidR="003F1694" w:rsidRPr="003347A7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F1694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347A7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>--</w:t>
                      </w:r>
                      <w:proofErr w:type="spellStart"/>
                      <w:proofErr w:type="gramEnd"/>
                      <w:r w:rsidRPr="003347A7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>assoc</w:t>
                      </w:r>
                      <w:proofErr w:type="spellEnd"/>
                      <w:r w:rsidRPr="003347A7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 xml:space="preserve"> --out </w:t>
                      </w:r>
                      <w:proofErr w:type="spellStart"/>
                      <w:r w:rsidRPr="003347A7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>assoc_results</w:t>
                      </w:r>
                      <w:proofErr w:type="spellEnd"/>
                    </w:p>
                    <w:p w14:paraId="00B5F779" w14:textId="1ADE940C" w:rsidR="003347A7" w:rsidRPr="003347A7" w:rsidRDefault="003F1694" w:rsidP="00881312">
                      <w:pPr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>#Meta-analysis</w:t>
                      </w:r>
                    </w:p>
                    <w:p w14:paraId="266819DC" w14:textId="59AC5C69" w:rsidR="00FF3F5F" w:rsidRPr="00197A45" w:rsidRDefault="00197A45" w:rsidP="00881312">
                      <w:pPr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</w:pPr>
                      <w:r w:rsidRPr="00197A45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 xml:space="preserve">./plink --meta-analysis </w:t>
                      </w:r>
                      <w:r w:rsidRPr="00457543">
                        <w:rPr>
                          <w:rFonts w:ascii="Consolas" w:hAnsi="Consolas" w:cs="Times New Roman"/>
                          <w:sz w:val="18"/>
                          <w:szCs w:val="18"/>
                          <w:highlight w:val="yellow"/>
                          <w:lang w:val="en-US"/>
                        </w:rPr>
                        <w:t xml:space="preserve">demo_PLINK_1.txt </w:t>
                      </w:r>
                      <w:proofErr w:type="gramStart"/>
                      <w:r w:rsidRPr="00457543">
                        <w:rPr>
                          <w:rFonts w:ascii="Consolas" w:hAnsi="Consolas" w:cs="Times New Roman"/>
                          <w:sz w:val="18"/>
                          <w:szCs w:val="18"/>
                          <w:highlight w:val="yellow"/>
                          <w:lang w:val="en-US"/>
                        </w:rPr>
                        <w:t>demo_PLINK_2.txt  demo_PLINK_3.txt</w:t>
                      </w:r>
                      <w:proofErr w:type="gramEnd"/>
                      <w:r w:rsidRPr="00197A45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197A45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>+  logscale</w:t>
                      </w:r>
                      <w:proofErr w:type="gramEnd"/>
                      <w:r w:rsidRPr="00197A45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 xml:space="preserve"> no-allele report-all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1417">
        <w:rPr>
          <w:rFonts w:ascii="Times New Roman" w:hAnsi="Times New Roman" w:cs="Times New Roman"/>
        </w:rPr>
        <w:t xml:space="preserve">γ) Εκτελέστε την ακόλουθη εντολή στο </w:t>
      </w:r>
      <w:r w:rsidR="00B31417">
        <w:rPr>
          <w:rFonts w:ascii="Times New Roman" w:hAnsi="Times New Roman" w:cs="Times New Roman"/>
          <w:lang w:val="en-US"/>
        </w:rPr>
        <w:t>PLINK</w:t>
      </w:r>
      <w:r w:rsidR="00AF035E">
        <w:rPr>
          <w:rFonts w:ascii="Times New Roman" w:hAnsi="Times New Roman" w:cs="Times New Roman"/>
        </w:rPr>
        <w:t xml:space="preserve"> </w:t>
      </w:r>
      <w:r w:rsidR="007414B9">
        <w:rPr>
          <w:rFonts w:ascii="Times New Roman" w:hAnsi="Times New Roman" w:cs="Times New Roman"/>
        </w:rPr>
        <w:t>για να πραγματοποιήσετε μετα-ανάλυση με τα τις μελέτες που κατεβάσατε στο προηγούμενο βήμα</w:t>
      </w:r>
      <w:r w:rsidR="00B31417" w:rsidRPr="00B31417">
        <w:rPr>
          <w:rFonts w:ascii="Times New Roman" w:hAnsi="Times New Roman" w:cs="Times New Roman"/>
        </w:rPr>
        <w:t xml:space="preserve">: </w:t>
      </w:r>
    </w:p>
    <w:p w14:paraId="609E8466" w14:textId="77777777" w:rsidR="00D337F5" w:rsidRDefault="00D337F5" w:rsidP="0097193F">
      <w:pPr>
        <w:jc w:val="both"/>
        <w:rPr>
          <w:rFonts w:ascii="Times New Roman" w:hAnsi="Times New Roman" w:cs="Times New Roman"/>
        </w:rPr>
      </w:pPr>
    </w:p>
    <w:p w14:paraId="2C431041" w14:textId="3E4BAB6F" w:rsidR="00D337F5" w:rsidRDefault="00D337F5" w:rsidP="00D337F5">
      <w:pPr>
        <w:jc w:val="center"/>
        <w:rPr>
          <w:rFonts w:ascii="Times New Roman" w:hAnsi="Times New Roman" w:cs="Times New Roman"/>
          <w:b/>
          <w:bCs/>
        </w:rPr>
      </w:pPr>
      <w:r w:rsidRPr="00D337F5">
        <w:rPr>
          <w:rFonts w:ascii="Times New Roman" w:hAnsi="Times New Roman" w:cs="Times New Roman"/>
          <w:b/>
          <w:bCs/>
        </w:rPr>
        <w:t>Παραδοτέα εργασία</w:t>
      </w:r>
    </w:p>
    <w:p w14:paraId="32F5D39E" w14:textId="77777777" w:rsidR="00D337F5" w:rsidRDefault="00D337F5" w:rsidP="00D337F5">
      <w:pPr>
        <w:jc w:val="center"/>
        <w:rPr>
          <w:rFonts w:ascii="Times New Roman" w:hAnsi="Times New Roman" w:cs="Times New Roman"/>
          <w:b/>
          <w:bCs/>
        </w:rPr>
      </w:pPr>
    </w:p>
    <w:p w14:paraId="7103B660" w14:textId="63F0A1B2" w:rsidR="00D337F5" w:rsidRPr="00D337F5" w:rsidRDefault="00D337F5" w:rsidP="0097193F">
      <w:pPr>
        <w:jc w:val="both"/>
        <w:rPr>
          <w:rFonts w:ascii="Times New Roman" w:hAnsi="Times New Roman" w:cs="Times New Roman"/>
          <w:b/>
          <w:bCs/>
        </w:rPr>
      </w:pPr>
      <w:r w:rsidRPr="00D337F5">
        <w:rPr>
          <w:rFonts w:ascii="Times New Roman" w:hAnsi="Times New Roman" w:cs="Times New Roman"/>
          <w:b/>
          <w:bCs/>
        </w:rPr>
        <w:t>Στην παραδοτέα εργασία καλείστε να επαναλάβετε τις αναλύσεις που δείξαμε στην εργαστηριακή άσκηση</w:t>
      </w:r>
      <w:r w:rsidR="00457543" w:rsidRPr="00457543">
        <w:rPr>
          <w:rFonts w:ascii="Times New Roman" w:hAnsi="Times New Roman" w:cs="Times New Roman"/>
          <w:b/>
          <w:bCs/>
        </w:rPr>
        <w:t xml:space="preserve">. </w:t>
      </w:r>
      <w:r w:rsidRPr="00D337F5">
        <w:rPr>
          <w:rFonts w:ascii="Times New Roman" w:hAnsi="Times New Roman" w:cs="Times New Roman"/>
          <w:b/>
          <w:bCs/>
        </w:rPr>
        <w:t>Θα πρέπει στην τελική αναφορά</w:t>
      </w:r>
      <w:r w:rsidR="00F72804">
        <w:rPr>
          <w:rFonts w:ascii="Times New Roman" w:hAnsi="Times New Roman" w:cs="Times New Roman"/>
          <w:b/>
          <w:bCs/>
        </w:rPr>
        <w:t xml:space="preserve"> (</w:t>
      </w:r>
      <w:r w:rsidR="00F72804">
        <w:rPr>
          <w:rFonts w:ascii="Times New Roman" w:hAnsi="Times New Roman" w:cs="Times New Roman"/>
          <w:b/>
          <w:bCs/>
          <w:lang w:val="en-US"/>
        </w:rPr>
        <w:t>docx</w:t>
      </w:r>
      <w:r w:rsidR="00F72804" w:rsidRPr="00457543">
        <w:rPr>
          <w:rFonts w:ascii="Times New Roman" w:hAnsi="Times New Roman" w:cs="Times New Roman"/>
          <w:b/>
          <w:bCs/>
        </w:rPr>
        <w:t>/</w:t>
      </w:r>
      <w:r w:rsidR="00F72804">
        <w:rPr>
          <w:rFonts w:ascii="Times New Roman" w:hAnsi="Times New Roman" w:cs="Times New Roman"/>
          <w:b/>
          <w:bCs/>
          <w:lang w:val="en-US"/>
        </w:rPr>
        <w:t>pdf</w:t>
      </w:r>
      <w:r w:rsidR="00F72804" w:rsidRPr="00457543">
        <w:rPr>
          <w:rFonts w:ascii="Times New Roman" w:hAnsi="Times New Roman" w:cs="Times New Roman"/>
          <w:b/>
          <w:bCs/>
        </w:rPr>
        <w:t xml:space="preserve"> </w:t>
      </w:r>
      <w:r w:rsidR="00F72804">
        <w:rPr>
          <w:rFonts w:ascii="Times New Roman" w:hAnsi="Times New Roman" w:cs="Times New Roman"/>
          <w:b/>
          <w:bCs/>
        </w:rPr>
        <w:t>αρχείο)</w:t>
      </w:r>
      <w:r w:rsidRPr="00D337F5">
        <w:rPr>
          <w:rFonts w:ascii="Times New Roman" w:hAnsi="Times New Roman" w:cs="Times New Roman"/>
          <w:b/>
          <w:bCs/>
        </w:rPr>
        <w:t xml:space="preserve">: </w:t>
      </w:r>
    </w:p>
    <w:p w14:paraId="52841764" w14:textId="117A95AA" w:rsidR="00D337F5" w:rsidRPr="00D337F5" w:rsidRDefault="00D337F5" w:rsidP="00D337F5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D337F5">
        <w:rPr>
          <w:rFonts w:ascii="Times New Roman" w:hAnsi="Times New Roman" w:cs="Times New Roman"/>
          <w:b/>
          <w:bCs/>
        </w:rPr>
        <w:t>Να δείξετε αναλυτικά πως φτάσατε στα αποτελέσματα των αναλύσεων (</w:t>
      </w:r>
      <w:r w:rsidR="00457543">
        <w:rPr>
          <w:rFonts w:ascii="Times New Roman" w:hAnsi="Times New Roman" w:cs="Times New Roman"/>
          <w:b/>
          <w:bCs/>
        </w:rPr>
        <w:t xml:space="preserve">με σύντομες </w:t>
      </w:r>
      <w:r w:rsidRPr="00D337F5">
        <w:rPr>
          <w:rFonts w:ascii="Times New Roman" w:hAnsi="Times New Roman" w:cs="Times New Roman"/>
          <w:b/>
          <w:bCs/>
        </w:rPr>
        <w:t xml:space="preserve">επεξηγήσεις, </w:t>
      </w:r>
      <w:r w:rsidRPr="00D337F5">
        <w:rPr>
          <w:rFonts w:ascii="Times New Roman" w:hAnsi="Times New Roman" w:cs="Times New Roman"/>
          <w:b/>
          <w:bCs/>
          <w:lang w:val="en-US"/>
        </w:rPr>
        <w:t>screenshots</w:t>
      </w:r>
      <w:r w:rsidRPr="00D337F5">
        <w:rPr>
          <w:rFonts w:ascii="Times New Roman" w:hAnsi="Times New Roman" w:cs="Times New Roman"/>
          <w:b/>
          <w:bCs/>
        </w:rPr>
        <w:t xml:space="preserve"> κλπ.)</w:t>
      </w:r>
    </w:p>
    <w:p w14:paraId="4AF4DD6D" w14:textId="77777777" w:rsidR="00D337F5" w:rsidRPr="00D337F5" w:rsidRDefault="00D337F5" w:rsidP="00D337F5">
      <w:pPr>
        <w:pStyle w:val="a6"/>
        <w:jc w:val="both"/>
        <w:rPr>
          <w:rFonts w:ascii="Times New Roman" w:hAnsi="Times New Roman" w:cs="Times New Roman"/>
          <w:b/>
          <w:bCs/>
        </w:rPr>
      </w:pPr>
    </w:p>
    <w:p w14:paraId="1F5F38EC" w14:textId="6CE56B68" w:rsidR="00D337F5" w:rsidRDefault="00D337F5" w:rsidP="00D337F5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D337F5">
        <w:rPr>
          <w:rFonts w:ascii="Times New Roman" w:hAnsi="Times New Roman" w:cs="Times New Roman"/>
          <w:b/>
          <w:bCs/>
        </w:rPr>
        <w:t xml:space="preserve">Να ερμηνεύσετε σωστά τα αποτελέσματα των αναλύσεων </w:t>
      </w:r>
    </w:p>
    <w:p w14:paraId="646EA059" w14:textId="7B3CBD79" w:rsidR="00D337F5" w:rsidRDefault="00D337F5" w:rsidP="00D337F5">
      <w:pPr>
        <w:jc w:val="both"/>
        <w:rPr>
          <w:rFonts w:ascii="Times New Roman" w:hAnsi="Times New Roman" w:cs="Times New Roman"/>
          <w:b/>
          <w:bCs/>
        </w:rPr>
      </w:pPr>
    </w:p>
    <w:p w14:paraId="79731CCD" w14:textId="35F6F88B" w:rsidR="00D337F5" w:rsidRPr="006A03A9" w:rsidRDefault="00D337F5" w:rsidP="00D337F5">
      <w:pPr>
        <w:jc w:val="both"/>
        <w:rPr>
          <w:rFonts w:ascii="Times New Roman" w:hAnsi="Times New Roman" w:cs="Times New Roman"/>
          <w:b/>
          <w:bCs/>
        </w:rPr>
      </w:pPr>
      <w:r w:rsidRPr="00F72804">
        <w:rPr>
          <w:rFonts w:ascii="Times New Roman" w:hAnsi="Times New Roman" w:cs="Times New Roman"/>
          <w:b/>
          <w:bCs/>
        </w:rPr>
        <w:t>Η εργασία θα πρέπει να υποβληθεί σ</w:t>
      </w:r>
      <w:r w:rsidR="00457543">
        <w:rPr>
          <w:rFonts w:ascii="Times New Roman" w:hAnsi="Times New Roman" w:cs="Times New Roman"/>
          <w:b/>
          <w:bCs/>
        </w:rPr>
        <w:t xml:space="preserve">τα προσωπικά σας </w:t>
      </w:r>
      <w:r w:rsidR="00457543">
        <w:rPr>
          <w:rFonts w:ascii="Times New Roman" w:hAnsi="Times New Roman" w:cs="Times New Roman"/>
          <w:b/>
          <w:bCs/>
          <w:lang w:val="en-US"/>
        </w:rPr>
        <w:t>GitHub</w:t>
      </w:r>
      <w:r w:rsidR="00457543" w:rsidRPr="00457543">
        <w:rPr>
          <w:rFonts w:ascii="Times New Roman" w:hAnsi="Times New Roman" w:cs="Times New Roman"/>
          <w:b/>
          <w:bCs/>
        </w:rPr>
        <w:t xml:space="preserve"> </w:t>
      </w:r>
      <w:r w:rsidR="00457543">
        <w:rPr>
          <w:rFonts w:ascii="Times New Roman" w:hAnsi="Times New Roman" w:cs="Times New Roman"/>
          <w:b/>
          <w:bCs/>
          <w:lang w:val="en-US"/>
        </w:rPr>
        <w:t>repositories</w:t>
      </w:r>
      <w:r w:rsidRPr="00F72804">
        <w:rPr>
          <w:rFonts w:ascii="Times New Roman" w:hAnsi="Times New Roman" w:cs="Times New Roman"/>
          <w:b/>
          <w:bCs/>
        </w:rPr>
        <w:t xml:space="preserve">, </w:t>
      </w:r>
      <w:r w:rsidR="00457543">
        <w:rPr>
          <w:rFonts w:ascii="Times New Roman" w:hAnsi="Times New Roman" w:cs="Times New Roman"/>
          <w:b/>
          <w:bCs/>
        </w:rPr>
        <w:t xml:space="preserve">όπου θα είμαι </w:t>
      </w:r>
      <w:r w:rsidR="00457543">
        <w:rPr>
          <w:rFonts w:ascii="Times New Roman" w:hAnsi="Times New Roman" w:cs="Times New Roman"/>
          <w:b/>
          <w:bCs/>
          <w:lang w:val="en-US"/>
        </w:rPr>
        <w:t>contributor</w:t>
      </w:r>
      <w:r w:rsidR="00457543" w:rsidRPr="00457543">
        <w:rPr>
          <w:rFonts w:ascii="Times New Roman" w:hAnsi="Times New Roman" w:cs="Times New Roman"/>
          <w:b/>
          <w:bCs/>
        </w:rPr>
        <w:t xml:space="preserve"> (</w:t>
      </w:r>
      <w:r w:rsidR="00457543">
        <w:rPr>
          <w:rFonts w:ascii="Times New Roman" w:hAnsi="Times New Roman" w:cs="Times New Roman"/>
          <w:b/>
          <w:bCs/>
          <w:lang w:val="en-US"/>
        </w:rPr>
        <w:t>gmanios</w:t>
      </w:r>
      <w:r w:rsidR="00457543" w:rsidRPr="00457543">
        <w:rPr>
          <w:rFonts w:ascii="Times New Roman" w:hAnsi="Times New Roman" w:cs="Times New Roman"/>
          <w:b/>
          <w:bCs/>
        </w:rPr>
        <w:t xml:space="preserve">). </w:t>
      </w:r>
      <w:r w:rsidRPr="00F72804">
        <w:rPr>
          <w:rFonts w:ascii="Times New Roman" w:hAnsi="Times New Roman" w:cs="Times New Roman"/>
          <w:b/>
          <w:bCs/>
        </w:rPr>
        <w:t>Οποιαδήποτε εργασία σταλθεί μετά το πέρας της προθεσμίας</w:t>
      </w:r>
      <w:r w:rsidR="006A03A9" w:rsidRPr="006A03A9">
        <w:rPr>
          <w:rFonts w:ascii="Times New Roman" w:hAnsi="Times New Roman" w:cs="Times New Roman"/>
          <w:b/>
          <w:bCs/>
        </w:rPr>
        <w:t xml:space="preserve">, </w:t>
      </w:r>
      <w:r w:rsidRPr="00F72804">
        <w:rPr>
          <w:rFonts w:ascii="Times New Roman" w:hAnsi="Times New Roman" w:cs="Times New Roman"/>
          <w:b/>
          <w:bCs/>
        </w:rPr>
        <w:t>δεν θα γίνεται αποδεκτή</w:t>
      </w:r>
      <w:r w:rsidR="006A03A9" w:rsidRPr="006A03A9">
        <w:rPr>
          <w:rFonts w:ascii="Times New Roman" w:hAnsi="Times New Roman" w:cs="Times New Roman"/>
          <w:b/>
          <w:bCs/>
        </w:rPr>
        <w:t>.</w:t>
      </w:r>
    </w:p>
    <w:p w14:paraId="2A7EC3FE" w14:textId="65CF0873" w:rsidR="00D337F5" w:rsidRPr="00D337F5" w:rsidRDefault="00D337F5" w:rsidP="0097193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D337F5">
        <w:rPr>
          <w:rFonts w:ascii="Times New Roman" w:hAnsi="Times New Roman" w:cs="Times New Roman"/>
          <w:b/>
          <w:bCs/>
        </w:rPr>
        <w:t xml:space="preserve"> </w:t>
      </w:r>
    </w:p>
    <w:p w14:paraId="3D48229C" w14:textId="77777777" w:rsidR="00D337F5" w:rsidRDefault="00D337F5" w:rsidP="00D337F5">
      <w:pPr>
        <w:jc w:val="both"/>
        <w:rPr>
          <w:rFonts w:ascii="Times New Roman" w:hAnsi="Times New Roman" w:cs="Times New Roman"/>
          <w:b/>
          <w:bCs/>
        </w:rPr>
      </w:pPr>
      <w:r w:rsidRPr="0097193F">
        <w:rPr>
          <w:rFonts w:ascii="Times New Roman" w:hAnsi="Times New Roman" w:cs="Times New Roman"/>
          <w:b/>
          <w:bCs/>
        </w:rPr>
        <w:t xml:space="preserve">Α) Ανάλυση γονιδιακής έκφρασης με το </w:t>
      </w:r>
      <w:r w:rsidRPr="0097193F">
        <w:rPr>
          <w:rFonts w:ascii="Times New Roman" w:hAnsi="Times New Roman" w:cs="Times New Roman"/>
          <w:b/>
          <w:bCs/>
          <w:lang w:val="en-US"/>
        </w:rPr>
        <w:t>GEO</w:t>
      </w:r>
      <w:r w:rsidRPr="0097193F">
        <w:rPr>
          <w:rFonts w:ascii="Times New Roman" w:hAnsi="Times New Roman" w:cs="Times New Roman"/>
          <w:b/>
          <w:bCs/>
        </w:rPr>
        <w:t>2</w:t>
      </w:r>
      <w:r w:rsidRPr="0097193F">
        <w:rPr>
          <w:rFonts w:ascii="Times New Roman" w:hAnsi="Times New Roman" w:cs="Times New Roman"/>
          <w:b/>
          <w:bCs/>
          <w:lang w:val="en-US"/>
        </w:rPr>
        <w:t>R</w:t>
      </w:r>
      <w:r w:rsidRPr="0097193F">
        <w:rPr>
          <w:rFonts w:ascii="Times New Roman" w:hAnsi="Times New Roman" w:cs="Times New Roman"/>
          <w:b/>
          <w:bCs/>
        </w:rPr>
        <w:t xml:space="preserve"> και ανάλυση εμπλουτισμού με το </w:t>
      </w:r>
      <w:proofErr w:type="spellStart"/>
      <w:r w:rsidRPr="0097193F">
        <w:rPr>
          <w:rFonts w:ascii="Times New Roman" w:hAnsi="Times New Roman" w:cs="Times New Roman"/>
          <w:b/>
          <w:bCs/>
          <w:lang w:val="en-US"/>
        </w:rPr>
        <w:t>gProfiler</w:t>
      </w:r>
      <w:proofErr w:type="spellEnd"/>
    </w:p>
    <w:p w14:paraId="13648DEC" w14:textId="2087AEE8" w:rsidR="00D337F5" w:rsidRPr="00881312" w:rsidRDefault="00D337F5" w:rsidP="00D337F5">
      <w:pPr>
        <w:jc w:val="both"/>
        <w:rPr>
          <w:rFonts w:ascii="Times New Roman" w:hAnsi="Times New Roman" w:cs="Times New Roman"/>
        </w:rPr>
      </w:pPr>
      <w:r w:rsidRPr="0097193F">
        <w:rPr>
          <w:rFonts w:ascii="Times New Roman" w:hAnsi="Times New Roman" w:cs="Times New Roman"/>
        </w:rPr>
        <w:t xml:space="preserve">α) </w:t>
      </w:r>
      <w:r>
        <w:rPr>
          <w:rFonts w:ascii="Times New Roman" w:hAnsi="Times New Roman" w:cs="Times New Roman"/>
        </w:rPr>
        <w:t xml:space="preserve">Μεταβείτε στην σελίδα της </w:t>
      </w:r>
      <w:r>
        <w:rPr>
          <w:rFonts w:ascii="Times New Roman" w:hAnsi="Times New Roman" w:cs="Times New Roman"/>
          <w:lang w:val="en-US"/>
        </w:rPr>
        <w:t>GEO</w:t>
      </w:r>
      <w:r w:rsidRPr="0097193F">
        <w:rPr>
          <w:rFonts w:ascii="Times New Roman" w:hAnsi="Times New Roman" w:cs="Times New Roman"/>
        </w:rPr>
        <w:t xml:space="preserve"> (</w:t>
      </w:r>
      <w:hyperlink r:id="rId10" w:history="1">
        <w:r w:rsidRPr="0097193F">
          <w:rPr>
            <w:rStyle w:val="-"/>
            <w:rFonts w:ascii="Times New Roman" w:hAnsi="Times New Roman" w:cs="Times New Roman"/>
          </w:rPr>
          <w:t>https://www.ncbi.nlm.nih.gov/geo/</w:t>
        </w:r>
      </w:hyperlink>
      <w:r w:rsidRPr="0097193F">
        <w:rPr>
          <w:rFonts w:ascii="Times New Roman" w:hAnsi="Times New Roman" w:cs="Times New Roman"/>
        </w:rPr>
        <w:t>)</w:t>
      </w:r>
      <w:r w:rsidR="00881312">
        <w:rPr>
          <w:rFonts w:ascii="Times New Roman" w:hAnsi="Times New Roman" w:cs="Times New Roman"/>
        </w:rPr>
        <w:t>. Β</w:t>
      </w:r>
      <w:r>
        <w:rPr>
          <w:rFonts w:ascii="Times New Roman" w:hAnsi="Times New Roman" w:cs="Times New Roman"/>
        </w:rPr>
        <w:t xml:space="preserve">ρείτε μια </w:t>
      </w:r>
      <w:r>
        <w:rPr>
          <w:rFonts w:ascii="Times New Roman" w:hAnsi="Times New Roman" w:cs="Times New Roman"/>
          <w:lang w:val="en-US"/>
        </w:rPr>
        <w:t>case</w:t>
      </w:r>
      <w:r w:rsidRPr="0097193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control</w:t>
      </w:r>
      <w:r w:rsidRPr="009719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μελέτη</w:t>
      </w:r>
      <w:r w:rsidR="00881312">
        <w:rPr>
          <w:rFonts w:ascii="Times New Roman" w:hAnsi="Times New Roman" w:cs="Times New Roman"/>
        </w:rPr>
        <w:t xml:space="preserve"> στην οποία οι δύο ομάδες αναφέρονται ξεκάθαρα.</w:t>
      </w:r>
    </w:p>
    <w:p w14:paraId="13A542A5" w14:textId="7F03D4B2" w:rsidR="00D337F5" w:rsidRPr="0097193F" w:rsidRDefault="00D337F5" w:rsidP="00D337F5">
      <w:pPr>
        <w:jc w:val="both"/>
        <w:rPr>
          <w:rFonts w:ascii="Times New Roman" w:hAnsi="Times New Roman" w:cs="Times New Roman"/>
        </w:rPr>
      </w:pPr>
      <w:r w:rsidRPr="0097193F">
        <w:rPr>
          <w:rFonts w:ascii="Times New Roman" w:hAnsi="Times New Roman" w:cs="Times New Roman"/>
        </w:rPr>
        <w:t xml:space="preserve">β) </w:t>
      </w:r>
      <w:r w:rsidR="003336BA">
        <w:rPr>
          <w:rFonts w:ascii="Times New Roman" w:hAnsi="Times New Roman" w:cs="Times New Roman"/>
        </w:rPr>
        <w:t>Με την μελέτη που βρήκατε στην</w:t>
      </w:r>
      <w:r w:rsidR="003336BA" w:rsidRPr="003336BA">
        <w:rPr>
          <w:rFonts w:ascii="Times New Roman" w:hAnsi="Times New Roman" w:cs="Times New Roman"/>
        </w:rPr>
        <w:t xml:space="preserve"> </w:t>
      </w:r>
      <w:r w:rsidR="003336BA">
        <w:rPr>
          <w:rFonts w:ascii="Times New Roman" w:hAnsi="Times New Roman" w:cs="Times New Roman"/>
          <w:lang w:val="en-US"/>
        </w:rPr>
        <w:t>GEO</w:t>
      </w:r>
      <w:r w:rsidR="003336BA" w:rsidRPr="003336BA">
        <w:rPr>
          <w:rFonts w:ascii="Times New Roman" w:hAnsi="Times New Roman" w:cs="Times New Roman"/>
        </w:rPr>
        <w:t xml:space="preserve">, </w:t>
      </w:r>
      <w:r w:rsidR="006308D4">
        <w:rPr>
          <w:rFonts w:ascii="Times New Roman" w:hAnsi="Times New Roman" w:cs="Times New Roman"/>
        </w:rPr>
        <w:t>π</w:t>
      </w:r>
      <w:r w:rsidR="006308D4">
        <w:rPr>
          <w:rFonts w:ascii="Times New Roman" w:hAnsi="Times New Roman" w:cs="Times New Roman"/>
        </w:rPr>
        <w:t xml:space="preserve">ραγματοποιήστε </w:t>
      </w:r>
      <w:r>
        <w:rPr>
          <w:rFonts w:ascii="Times New Roman" w:hAnsi="Times New Roman" w:cs="Times New Roman"/>
        </w:rPr>
        <w:t xml:space="preserve">ανάλυση διαφορικής έκφρασης </w:t>
      </w:r>
      <w:r w:rsidR="006A03A9">
        <w:rPr>
          <w:rFonts w:ascii="Times New Roman" w:hAnsi="Times New Roman" w:cs="Times New Roman"/>
        </w:rPr>
        <w:t xml:space="preserve">στο </w:t>
      </w:r>
      <w:r w:rsidR="006A03A9">
        <w:rPr>
          <w:rFonts w:ascii="Times New Roman" w:hAnsi="Times New Roman" w:cs="Times New Roman"/>
          <w:lang w:val="en-US"/>
        </w:rPr>
        <w:t>GEO</w:t>
      </w:r>
      <w:r w:rsidR="006A03A9" w:rsidRPr="006A03A9">
        <w:rPr>
          <w:rFonts w:ascii="Times New Roman" w:hAnsi="Times New Roman" w:cs="Times New Roman"/>
        </w:rPr>
        <w:t>2</w:t>
      </w:r>
      <w:r w:rsidR="006A03A9">
        <w:rPr>
          <w:rFonts w:ascii="Times New Roman" w:hAnsi="Times New Roman" w:cs="Times New Roman"/>
          <w:lang w:val="en-US"/>
        </w:rPr>
        <w:t>R</w:t>
      </w:r>
      <w:r w:rsidR="006A03A9" w:rsidRPr="006A03A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ορίζοντας σωστά τα </w:t>
      </w:r>
      <w:r>
        <w:rPr>
          <w:rFonts w:ascii="Times New Roman" w:hAnsi="Times New Roman" w:cs="Times New Roman"/>
          <w:lang w:val="en-US"/>
        </w:rPr>
        <w:t>cases</w:t>
      </w:r>
      <w:r w:rsidRPr="00B314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και τα </w:t>
      </w:r>
      <w:r>
        <w:rPr>
          <w:rFonts w:ascii="Times New Roman" w:hAnsi="Times New Roman" w:cs="Times New Roman"/>
          <w:lang w:val="en-US"/>
        </w:rPr>
        <w:t>controls</w:t>
      </w:r>
      <w:r w:rsidRPr="0097193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και κατεβάστε τα αποτελέσματα της ανάλυσης.</w:t>
      </w:r>
    </w:p>
    <w:p w14:paraId="43B3012C" w14:textId="6DE39AE1" w:rsidR="0092214B" w:rsidRPr="00DD5174" w:rsidRDefault="00D337F5" w:rsidP="006A03A9">
      <w:pPr>
        <w:jc w:val="both"/>
        <w:rPr>
          <w:rFonts w:ascii="Times New Roman" w:hAnsi="Times New Roman" w:cs="Times New Roman"/>
        </w:rPr>
      </w:pPr>
      <w:r w:rsidRPr="0097193F">
        <w:rPr>
          <w:rFonts w:ascii="Times New Roman" w:hAnsi="Times New Roman" w:cs="Times New Roman"/>
        </w:rPr>
        <w:t>γ)</w:t>
      </w:r>
      <w:r>
        <w:rPr>
          <w:rFonts w:ascii="Times New Roman" w:hAnsi="Times New Roman" w:cs="Times New Roman"/>
        </w:rPr>
        <w:t xml:space="preserve"> Επιλέξτε τα </w:t>
      </w:r>
      <w:r>
        <w:rPr>
          <w:rFonts w:ascii="Times New Roman" w:hAnsi="Times New Roman" w:cs="Times New Roman"/>
          <w:lang w:val="en-US"/>
        </w:rPr>
        <w:t>top</w:t>
      </w:r>
      <w:r w:rsidRPr="00D337F5">
        <w:rPr>
          <w:rFonts w:ascii="Times New Roman" w:hAnsi="Times New Roman" w:cs="Times New Roman"/>
        </w:rPr>
        <w:t xml:space="preserve"> 100 </w:t>
      </w:r>
      <w:r>
        <w:rPr>
          <w:rFonts w:ascii="Times New Roman" w:hAnsi="Times New Roman" w:cs="Times New Roman"/>
        </w:rPr>
        <w:t>διαφορικά εκφρασμένα γονίδια (</w:t>
      </w:r>
      <w:r w:rsidRPr="0097193F">
        <w:rPr>
          <w:rFonts w:ascii="Cambria Math" w:hAnsi="Cambria Math" w:cs="Times New Roman"/>
          <w:i/>
          <w:iCs/>
          <w:lang w:val="en-US"/>
        </w:rPr>
        <w:t>p</w:t>
      </w:r>
      <w:r w:rsidRPr="0097193F">
        <w:rPr>
          <w:rFonts w:ascii="Cambria Math" w:hAnsi="Cambria Math" w:cs="Times New Roman"/>
          <w:i/>
          <w:iCs/>
        </w:rPr>
        <w:t xml:space="preserve"> &lt; 0.05 </w:t>
      </w:r>
      <w:r>
        <w:rPr>
          <w:rFonts w:ascii="Times New Roman" w:hAnsi="Times New Roman" w:cs="Times New Roman"/>
        </w:rPr>
        <w:t>)</w:t>
      </w:r>
      <w:r w:rsidRPr="0097193F">
        <w:rPr>
          <w:rFonts w:ascii="Times New Roman" w:hAnsi="Times New Roman" w:cs="Times New Roman"/>
        </w:rPr>
        <w:t xml:space="preserve"> </w:t>
      </w:r>
      <w:r w:rsidR="003336BA">
        <w:rPr>
          <w:rFonts w:ascii="Times New Roman" w:hAnsi="Times New Roman" w:cs="Times New Roman"/>
        </w:rPr>
        <w:t xml:space="preserve">από τα αποτελέσματα </w:t>
      </w:r>
      <w:r>
        <w:rPr>
          <w:rFonts w:ascii="Times New Roman" w:hAnsi="Times New Roman" w:cs="Times New Roman"/>
        </w:rPr>
        <w:t>και πραγματοπο</w:t>
      </w:r>
      <w:r w:rsidR="005A397D">
        <w:rPr>
          <w:rFonts w:ascii="Times New Roman" w:hAnsi="Times New Roman" w:cs="Times New Roman"/>
        </w:rPr>
        <w:t>ιή</w:t>
      </w:r>
      <w:r>
        <w:rPr>
          <w:rFonts w:ascii="Times New Roman" w:hAnsi="Times New Roman" w:cs="Times New Roman"/>
        </w:rPr>
        <w:t xml:space="preserve">στε ανάλυση εμπλουτισμού στο </w:t>
      </w:r>
      <w:proofErr w:type="spellStart"/>
      <w:r>
        <w:rPr>
          <w:rFonts w:ascii="Times New Roman" w:hAnsi="Times New Roman" w:cs="Times New Roman"/>
          <w:lang w:val="en-US"/>
        </w:rPr>
        <w:t>gProfiler</w:t>
      </w:r>
      <w:proofErr w:type="spellEnd"/>
      <w:r w:rsidRPr="0097193F">
        <w:rPr>
          <w:rFonts w:ascii="Times New Roman" w:hAnsi="Times New Roman" w:cs="Times New Roman"/>
        </w:rPr>
        <w:t xml:space="preserve"> (</w:t>
      </w:r>
      <w:hyperlink r:id="rId11" w:history="1">
        <w:r w:rsidRPr="0097193F">
          <w:rPr>
            <w:rStyle w:val="-"/>
            <w:rFonts w:ascii="Times New Roman" w:hAnsi="Times New Roman" w:cs="Times New Roman"/>
          </w:rPr>
          <w:t>https://biit.cs.ut.ee/gprofiler/gost</w:t>
        </w:r>
      </w:hyperlink>
      <w:r w:rsidRPr="0097193F">
        <w:rPr>
          <w:rFonts w:ascii="Times New Roman" w:hAnsi="Times New Roman" w:cs="Times New Roman"/>
        </w:rPr>
        <w:t>)</w:t>
      </w:r>
    </w:p>
    <w:p w14:paraId="5F855D45" w14:textId="77777777" w:rsidR="0092214B" w:rsidRPr="005A397D" w:rsidRDefault="0092214B" w:rsidP="006A03A9">
      <w:pPr>
        <w:jc w:val="both"/>
        <w:rPr>
          <w:rFonts w:ascii="Times New Roman" w:hAnsi="Times New Roman" w:cs="Times New Roman"/>
          <w:b/>
          <w:bCs/>
        </w:rPr>
      </w:pPr>
    </w:p>
    <w:p w14:paraId="06DC133A" w14:textId="16B591E5" w:rsidR="006A03A9" w:rsidRPr="00AF035E" w:rsidRDefault="003464C5" w:rsidP="006A03A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Β</w:t>
      </w:r>
      <w:r w:rsidR="006A03A9" w:rsidRPr="0097193F">
        <w:rPr>
          <w:rFonts w:ascii="Times New Roman" w:hAnsi="Times New Roman" w:cs="Times New Roman"/>
          <w:b/>
          <w:bCs/>
        </w:rPr>
        <w:t xml:space="preserve">) </w:t>
      </w:r>
      <w:r w:rsidR="006A03A9" w:rsidRPr="0097193F">
        <w:rPr>
          <w:rFonts w:ascii="Times New Roman" w:hAnsi="Times New Roman" w:cs="Times New Roman"/>
          <w:b/>
          <w:bCs/>
          <w:lang w:val="en-US"/>
        </w:rPr>
        <w:t>GWAS</w:t>
      </w:r>
      <w:r w:rsidR="006A03A9" w:rsidRPr="0097193F">
        <w:rPr>
          <w:rFonts w:ascii="Times New Roman" w:hAnsi="Times New Roman" w:cs="Times New Roman"/>
          <w:b/>
          <w:bCs/>
        </w:rPr>
        <w:t xml:space="preserve"> μετα-ανάλυση με το </w:t>
      </w:r>
      <w:r w:rsidR="006A03A9" w:rsidRPr="0097193F">
        <w:rPr>
          <w:rFonts w:ascii="Times New Roman" w:hAnsi="Times New Roman" w:cs="Times New Roman"/>
          <w:b/>
          <w:bCs/>
          <w:lang w:val="en-US"/>
        </w:rPr>
        <w:t>PLINK</w:t>
      </w:r>
      <w:r w:rsidR="006A03A9" w:rsidRPr="0097193F">
        <w:rPr>
          <w:rFonts w:ascii="Times New Roman" w:hAnsi="Times New Roman" w:cs="Times New Roman"/>
          <w:b/>
          <w:bCs/>
        </w:rPr>
        <w:t xml:space="preserve"> και ανάλυση εμπλουτισμού με το </w:t>
      </w:r>
      <w:proofErr w:type="spellStart"/>
      <w:r w:rsidR="006A03A9" w:rsidRPr="0097193F">
        <w:rPr>
          <w:rFonts w:ascii="Times New Roman" w:hAnsi="Times New Roman" w:cs="Times New Roman"/>
          <w:b/>
          <w:bCs/>
          <w:lang w:val="en-US"/>
        </w:rPr>
        <w:t>gProfiler</w:t>
      </w:r>
      <w:proofErr w:type="spellEnd"/>
    </w:p>
    <w:p w14:paraId="43DA4C98" w14:textId="77777777" w:rsidR="006A03A9" w:rsidRDefault="006A03A9" w:rsidP="006A03A9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AF035E">
        <w:rPr>
          <w:rFonts w:ascii="Times New Roman" w:hAnsi="Times New Roman" w:cs="Times New Roman"/>
          <w:b/>
          <w:bCs/>
          <w:i/>
          <w:iCs/>
        </w:rPr>
        <w:t xml:space="preserve">ΠΡΟΣΟΣΧΗ : Για αυτή την άσκηση, θα  πρέπει να εκτελέσετε το </w:t>
      </w:r>
      <w:r w:rsidRPr="00AF035E">
        <w:rPr>
          <w:rFonts w:ascii="Times New Roman" w:hAnsi="Times New Roman" w:cs="Times New Roman"/>
          <w:b/>
          <w:bCs/>
          <w:i/>
          <w:iCs/>
          <w:lang w:val="en-US"/>
        </w:rPr>
        <w:t>PLINK</w:t>
      </w:r>
      <w:r w:rsidRPr="00AF035E">
        <w:rPr>
          <w:rFonts w:ascii="Times New Roman" w:hAnsi="Times New Roman" w:cs="Times New Roman"/>
          <w:b/>
          <w:bCs/>
          <w:i/>
          <w:iCs/>
        </w:rPr>
        <w:t xml:space="preserve"> σε περιβάλλον </w:t>
      </w:r>
      <w:r w:rsidRPr="00AF035E">
        <w:rPr>
          <w:rFonts w:ascii="Times New Roman" w:hAnsi="Times New Roman" w:cs="Times New Roman"/>
          <w:b/>
          <w:bCs/>
          <w:i/>
          <w:iCs/>
          <w:lang w:val="en-US"/>
        </w:rPr>
        <w:t>Linux</w:t>
      </w:r>
      <w:r w:rsidRPr="00AF035E">
        <w:rPr>
          <w:rFonts w:ascii="Times New Roman" w:hAnsi="Times New Roman" w:cs="Times New Roman"/>
          <w:b/>
          <w:bCs/>
          <w:i/>
          <w:iCs/>
        </w:rPr>
        <w:t xml:space="preserve"> (είτε με </w:t>
      </w:r>
      <w:r w:rsidRPr="00AF035E">
        <w:rPr>
          <w:rFonts w:ascii="Times New Roman" w:hAnsi="Times New Roman" w:cs="Times New Roman"/>
          <w:b/>
          <w:bCs/>
          <w:i/>
          <w:iCs/>
          <w:lang w:val="en-US"/>
        </w:rPr>
        <w:t>WSL</w:t>
      </w:r>
      <w:r w:rsidRPr="00AF035E">
        <w:rPr>
          <w:rFonts w:ascii="Times New Roman" w:hAnsi="Times New Roman" w:cs="Times New Roman"/>
          <w:b/>
          <w:bCs/>
          <w:i/>
          <w:iCs/>
        </w:rPr>
        <w:t xml:space="preserve">, </w:t>
      </w:r>
      <w:r w:rsidRPr="00AF035E">
        <w:rPr>
          <w:rFonts w:ascii="Times New Roman" w:hAnsi="Times New Roman" w:cs="Times New Roman"/>
          <w:b/>
          <w:bCs/>
          <w:i/>
          <w:iCs/>
          <w:lang w:val="en-US"/>
        </w:rPr>
        <w:t>Cygwin</w:t>
      </w:r>
      <w:r w:rsidRPr="00AF035E">
        <w:rPr>
          <w:rFonts w:ascii="Times New Roman" w:hAnsi="Times New Roman" w:cs="Times New Roman"/>
          <w:b/>
          <w:bCs/>
          <w:i/>
          <w:iCs/>
        </w:rPr>
        <w:t xml:space="preserve">, </w:t>
      </w:r>
      <w:r w:rsidRPr="00AF035E">
        <w:rPr>
          <w:rFonts w:ascii="Times New Roman" w:hAnsi="Times New Roman" w:cs="Times New Roman"/>
          <w:b/>
          <w:bCs/>
          <w:i/>
          <w:iCs/>
          <w:lang w:val="en-US"/>
        </w:rPr>
        <w:t>VirtualBox</w:t>
      </w:r>
      <w:r w:rsidRPr="00AF035E">
        <w:rPr>
          <w:rFonts w:ascii="Times New Roman" w:hAnsi="Times New Roman" w:cs="Times New Roman"/>
          <w:b/>
          <w:bCs/>
          <w:i/>
          <w:iCs/>
        </w:rPr>
        <w:t>, κλπ.)</w:t>
      </w:r>
    </w:p>
    <w:p w14:paraId="062F31DB" w14:textId="77777777" w:rsidR="006A03A9" w:rsidRPr="00AF035E" w:rsidRDefault="006A03A9" w:rsidP="006A03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α)</w:t>
      </w:r>
      <w:r w:rsidRPr="00AF03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Κατεβάστε το </w:t>
      </w:r>
      <w:r>
        <w:rPr>
          <w:rFonts w:ascii="Times New Roman" w:hAnsi="Times New Roman" w:cs="Times New Roman"/>
          <w:lang w:val="en-US"/>
        </w:rPr>
        <w:t>PLINK</w:t>
      </w:r>
      <w:r w:rsidRPr="007414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</w:t>
      </w:r>
      <w:r w:rsidRPr="007414B9">
        <w:rPr>
          <w:rFonts w:ascii="Times New Roman" w:hAnsi="Times New Roman" w:cs="Times New Roman"/>
        </w:rPr>
        <w:t xml:space="preserve">.1.9 </w:t>
      </w:r>
      <w:r w:rsidRPr="00AF035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Stable</w:t>
      </w:r>
      <w:r w:rsidRPr="007414B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Linux</w:t>
      </w:r>
      <w:r w:rsidRPr="007414B9">
        <w:rPr>
          <w:rFonts w:ascii="Times New Roman" w:hAnsi="Times New Roman" w:cs="Times New Roman"/>
        </w:rPr>
        <w:t xml:space="preserve"> 64-</w:t>
      </w:r>
      <w:r>
        <w:rPr>
          <w:rFonts w:ascii="Times New Roman" w:hAnsi="Times New Roman" w:cs="Times New Roman"/>
          <w:lang w:val="en-US"/>
        </w:rPr>
        <w:t>bit</w:t>
      </w:r>
      <w:r w:rsidRPr="00AF035E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από την ακόλουθη διεύθυνση</w:t>
      </w:r>
      <w:r w:rsidRPr="00AF035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(</w:t>
      </w:r>
      <w:hyperlink r:id="rId12" w:history="1">
        <w:r w:rsidRPr="00AF035E">
          <w:rPr>
            <w:rStyle w:val="-"/>
            <w:rFonts w:ascii="Times New Roman" w:hAnsi="Times New Roman" w:cs="Times New Roman"/>
          </w:rPr>
          <w:t>https://www.cog-genomics.org/plink/1.9/)</w:t>
        </w:r>
      </w:hyperlink>
    </w:p>
    <w:p w14:paraId="5B985182" w14:textId="77777777" w:rsidR="006A03A9" w:rsidRPr="00457543" w:rsidRDefault="006A03A9" w:rsidP="006A03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β) Κατεβάστε τα ακόλουθα σύνολα δεδομένων</w:t>
      </w:r>
      <w:r w:rsidRPr="007414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από την διεύθυνση</w:t>
      </w:r>
      <w:r w:rsidRPr="007414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r w:rsidRPr="007414B9">
        <w:rPr>
          <w:rFonts w:ascii="Times New Roman" w:hAnsi="Times New Roman" w:cs="Times New Roman"/>
        </w:rPr>
        <w:t xml:space="preserve"> </w:t>
      </w:r>
      <w:hyperlink r:id="rId13" w:history="1">
        <w:r w:rsidRPr="00881312">
          <w:rPr>
            <w:rStyle w:val="-"/>
            <w:rFonts w:ascii="Times New Roman" w:hAnsi="Times New Roman" w:cs="Times New Roman"/>
          </w:rPr>
          <w:t>https://github.com/gmanios/bioplhroforiki_II/tree/main/PLINK_EXAMPLE_data</w:t>
        </w:r>
      </w:hyperlink>
    </w:p>
    <w:p w14:paraId="5C2F6AB7" w14:textId="1EF904A8" w:rsidR="006A03A9" w:rsidRPr="006A03A9" w:rsidRDefault="006A03A9" w:rsidP="006A03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γ) </w:t>
      </w:r>
      <w:r w:rsidR="005A397D">
        <w:rPr>
          <w:rFonts w:ascii="Times New Roman" w:hAnsi="Times New Roman" w:cs="Times New Roman"/>
        </w:rPr>
        <w:t>Π</w:t>
      </w:r>
      <w:r w:rsidR="005A397D">
        <w:rPr>
          <w:rFonts w:ascii="Times New Roman" w:hAnsi="Times New Roman" w:cs="Times New Roman"/>
        </w:rPr>
        <w:t xml:space="preserve">ραγματοποιήστε </w:t>
      </w:r>
      <w:r>
        <w:rPr>
          <w:rFonts w:ascii="Times New Roman" w:hAnsi="Times New Roman" w:cs="Times New Roman"/>
        </w:rPr>
        <w:t xml:space="preserve">μετα-ανάλυση με το </w:t>
      </w:r>
      <w:r>
        <w:rPr>
          <w:rFonts w:ascii="Times New Roman" w:hAnsi="Times New Roman" w:cs="Times New Roman"/>
          <w:lang w:val="en-US"/>
        </w:rPr>
        <w:t>PLINK</w:t>
      </w:r>
      <w:r w:rsidRPr="006A03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και ανάλυση εμπλουτισμού με τα στατιστικά σημαντικά </w:t>
      </w:r>
      <w:r>
        <w:rPr>
          <w:rFonts w:ascii="Times New Roman" w:hAnsi="Times New Roman" w:cs="Times New Roman"/>
          <w:lang w:val="en-US"/>
        </w:rPr>
        <w:t>SNPs</w:t>
      </w:r>
      <w:r w:rsidRPr="006A03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97193F">
        <w:rPr>
          <w:rFonts w:ascii="Cambria Math" w:hAnsi="Cambria Math" w:cs="Times New Roman"/>
          <w:i/>
          <w:iCs/>
          <w:lang w:val="en-US"/>
        </w:rPr>
        <w:t>p</w:t>
      </w:r>
      <w:r w:rsidRPr="0097193F">
        <w:rPr>
          <w:rFonts w:ascii="Cambria Math" w:hAnsi="Cambria Math" w:cs="Times New Roman"/>
          <w:i/>
          <w:iCs/>
        </w:rPr>
        <w:t xml:space="preserve"> &lt; </w:t>
      </w:r>
      <w:r w:rsidRPr="00B31417">
        <w:rPr>
          <w:rFonts w:ascii="Cambria Math" w:hAnsi="Cambria Math" w:cs="Times New Roman"/>
          <w:i/>
          <w:iCs/>
        </w:rPr>
        <w:t>1</w:t>
      </w:r>
      <w:r>
        <w:rPr>
          <w:rFonts w:ascii="Cambria Math" w:hAnsi="Cambria Math" w:cs="Times New Roman"/>
          <w:i/>
          <w:iCs/>
          <w:lang w:val="en-US"/>
        </w:rPr>
        <w:t>e</w:t>
      </w:r>
      <w:r w:rsidRPr="00B31417">
        <w:rPr>
          <w:rFonts w:ascii="Cambria Math" w:hAnsi="Cambria Math" w:cs="Times New Roman"/>
          <w:i/>
          <w:iCs/>
        </w:rPr>
        <w:t>-8</w:t>
      </w:r>
      <w:r w:rsidRPr="0097193F">
        <w:rPr>
          <w:rFonts w:ascii="Cambria Math" w:hAnsi="Cambria Math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)</w:t>
      </w:r>
      <w:r w:rsidRPr="00B314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στο </w:t>
      </w:r>
      <w:proofErr w:type="spellStart"/>
      <w:r>
        <w:rPr>
          <w:rFonts w:ascii="Times New Roman" w:hAnsi="Times New Roman" w:cs="Times New Roman"/>
          <w:lang w:val="en-US"/>
        </w:rPr>
        <w:t>gProfiler</w:t>
      </w:r>
      <w:proofErr w:type="spellEnd"/>
      <w:r w:rsidRPr="006A03A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Ερμηνεύστε και σχολιάστε τα αποτελέσματα της μετα-ανάλυσης και της ανάλυσης εμπλουτισμού.</w:t>
      </w:r>
    </w:p>
    <w:p w14:paraId="7957A366" w14:textId="04CB7751" w:rsidR="00D337F5" w:rsidRPr="005A397D" w:rsidRDefault="006A03A9" w:rsidP="0097193F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6A03A9">
        <w:rPr>
          <w:rFonts w:ascii="Times New Roman" w:hAnsi="Times New Roman" w:cs="Times New Roman"/>
          <w:b/>
          <w:bCs/>
        </w:rPr>
        <w:t xml:space="preserve"> </w:t>
      </w:r>
    </w:p>
    <w:sectPr w:rsidR="00D337F5" w:rsidRPr="005A397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DF26E4"/>
    <w:multiLevelType w:val="hybridMultilevel"/>
    <w:tmpl w:val="885EF248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B50D3"/>
    <w:multiLevelType w:val="hybridMultilevel"/>
    <w:tmpl w:val="E488D8F6"/>
    <w:lvl w:ilvl="0" w:tplc="69102A0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F2C73"/>
    <w:multiLevelType w:val="hybridMultilevel"/>
    <w:tmpl w:val="B5AE8AF8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70946">
    <w:abstractNumId w:val="1"/>
  </w:num>
  <w:num w:numId="2" w16cid:durableId="1898320201">
    <w:abstractNumId w:val="0"/>
  </w:num>
  <w:num w:numId="3" w16cid:durableId="187735234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ΜΑΝΙΟΣ ΓΕΩΡΓΙΟΣ">
    <w15:presenceInfo w15:providerId="AD" w15:userId="S::gmanios@o365.uth.gr::833b7585-3bd8-4991-b2e5-eeab53d67b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3F"/>
    <w:rsid w:val="000625A0"/>
    <w:rsid w:val="00197A45"/>
    <w:rsid w:val="001F58CB"/>
    <w:rsid w:val="00270ABC"/>
    <w:rsid w:val="00301DBC"/>
    <w:rsid w:val="003336BA"/>
    <w:rsid w:val="003347A7"/>
    <w:rsid w:val="003464C5"/>
    <w:rsid w:val="003553DF"/>
    <w:rsid w:val="003825AA"/>
    <w:rsid w:val="003A6261"/>
    <w:rsid w:val="003F1694"/>
    <w:rsid w:val="00457543"/>
    <w:rsid w:val="005A397D"/>
    <w:rsid w:val="005E35C5"/>
    <w:rsid w:val="006308D4"/>
    <w:rsid w:val="006A03A9"/>
    <w:rsid w:val="007213D4"/>
    <w:rsid w:val="00736E14"/>
    <w:rsid w:val="007414B9"/>
    <w:rsid w:val="007E3973"/>
    <w:rsid w:val="008252E6"/>
    <w:rsid w:val="00881312"/>
    <w:rsid w:val="008E7769"/>
    <w:rsid w:val="0092214B"/>
    <w:rsid w:val="00952A1D"/>
    <w:rsid w:val="0097193F"/>
    <w:rsid w:val="009D1B91"/>
    <w:rsid w:val="00A337B4"/>
    <w:rsid w:val="00A37EE8"/>
    <w:rsid w:val="00AF035E"/>
    <w:rsid w:val="00B31417"/>
    <w:rsid w:val="00B35278"/>
    <w:rsid w:val="00BA2713"/>
    <w:rsid w:val="00C23A38"/>
    <w:rsid w:val="00D337F5"/>
    <w:rsid w:val="00DD5174"/>
    <w:rsid w:val="00EE61E1"/>
    <w:rsid w:val="00F72804"/>
    <w:rsid w:val="00FF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38FA"/>
  <w15:chartTrackingRefBased/>
  <w15:docId w15:val="{BBB01A39-6DDD-4AAB-AFAA-BD1088C1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3A9"/>
  </w:style>
  <w:style w:type="paragraph" w:styleId="1">
    <w:name w:val="heading 1"/>
    <w:basedOn w:val="a"/>
    <w:next w:val="a"/>
    <w:link w:val="1Char"/>
    <w:uiPriority w:val="9"/>
    <w:qFormat/>
    <w:rsid w:val="00971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1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1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1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1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1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1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1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1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71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71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71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7193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7193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7193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7193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7193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719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71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71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71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71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71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7193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7193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7193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71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7193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7193F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97193F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7193F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AF0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 w:bidi="ar-SA"/>
      <w14:ligatures w14:val="none"/>
    </w:rPr>
  </w:style>
  <w:style w:type="character" w:styleId="-0">
    <w:name w:val="FollowedHyperlink"/>
    <w:basedOn w:val="a0"/>
    <w:uiPriority w:val="99"/>
    <w:semiHidden/>
    <w:unhideWhenUsed/>
    <w:rsid w:val="001F58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6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g-genomics.org/plink/1.9/" TargetMode="External"/><Relationship Id="rId13" Type="http://schemas.openxmlformats.org/officeDocument/2006/relationships/hyperlink" Target="https://github.com/gmanios/bioplhroforiki_II/tree/main/PLINK_EXAMPLE_da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og-genomics.org/plink/1.9/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ybert.ics.uci.edu/" TargetMode="External"/><Relationship Id="rId11" Type="http://schemas.openxmlformats.org/officeDocument/2006/relationships/hyperlink" Target="https://biit.cs.ut.ee/gprofiler/gost" TargetMode="External"/><Relationship Id="rId5" Type="http://schemas.openxmlformats.org/officeDocument/2006/relationships/hyperlink" Target="https://biit.cs.ut.ee/gprofiler/gost" TargetMode="External"/><Relationship Id="rId15" Type="http://schemas.microsoft.com/office/2011/relationships/people" Target="people.xml"/><Relationship Id="rId10" Type="http://schemas.openxmlformats.org/officeDocument/2006/relationships/hyperlink" Target="https://www.ncbi.nlm.nih.gov/ge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manios/bioplhroforiki_II/tree/main/PLINK_DEMO_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597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ΜΑΝΙΟΣ ΓΕΩΡΓΙΟΣ</dc:creator>
  <cp:keywords/>
  <dc:description/>
  <cp:lastModifiedBy>ΜΑΝΙΟΣ ΓΕΩΡΓΙΟΣ</cp:lastModifiedBy>
  <cp:revision>2</cp:revision>
  <dcterms:created xsi:type="dcterms:W3CDTF">2025-05-16T10:09:00Z</dcterms:created>
  <dcterms:modified xsi:type="dcterms:W3CDTF">2025-05-16T10:09:00Z</dcterms:modified>
</cp:coreProperties>
</file>